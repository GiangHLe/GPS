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F8B" w:rsidRPr="00C2367B" w:rsidRDefault="006C7F8B" w:rsidP="006C7F8B">
      <w:pPr>
        <w:tabs>
          <w:tab w:val="left" w:pos="4420"/>
        </w:tabs>
        <w:jc w:val="center"/>
        <w:rPr>
          <w:rFonts w:ascii="VNI-Times" w:hAnsi="VNI-Times"/>
          <w:b/>
          <w:sz w:val="24"/>
          <w:szCs w:val="24"/>
        </w:rPr>
      </w:pPr>
    </w:p>
    <w:p w:rsidR="006C7F8B" w:rsidRPr="00C2367B" w:rsidRDefault="006C7F8B" w:rsidP="006C7F8B">
      <w:pPr>
        <w:tabs>
          <w:tab w:val="left" w:pos="4420"/>
        </w:tabs>
        <w:spacing w:line="240" w:lineRule="auto"/>
        <w:jc w:val="center"/>
        <w:rPr>
          <w:b/>
          <w:sz w:val="24"/>
          <w:szCs w:val="24"/>
        </w:rPr>
      </w:pPr>
      <w:r w:rsidRPr="00C2367B">
        <w:rPr>
          <w:b/>
          <w:sz w:val="24"/>
          <w:szCs w:val="24"/>
        </w:rPr>
        <w:t>HO CHI MINH CITY UNIVERSITY OF TECHNOLOGY</w:t>
      </w:r>
    </w:p>
    <w:p w:rsidR="006C7F8B" w:rsidRPr="00C2367B" w:rsidRDefault="006C7F8B" w:rsidP="006C7F8B">
      <w:pPr>
        <w:tabs>
          <w:tab w:val="left" w:pos="4420"/>
        </w:tabs>
        <w:spacing w:line="240" w:lineRule="auto"/>
        <w:jc w:val="center"/>
        <w:rPr>
          <w:b/>
          <w:sz w:val="24"/>
          <w:szCs w:val="24"/>
        </w:rPr>
      </w:pPr>
      <w:r w:rsidRPr="00C2367B">
        <w:rPr>
          <w:b/>
          <w:sz w:val="24"/>
          <w:szCs w:val="24"/>
        </w:rPr>
        <w:t xml:space="preserve">DEPARTMENT OF TELECOMMUNICATIONS ENGINEERING  </w:t>
      </w:r>
    </w:p>
    <w:p w:rsidR="006C7F8B" w:rsidRPr="00C2367B" w:rsidRDefault="006C7F8B" w:rsidP="006C7F8B">
      <w:pPr>
        <w:tabs>
          <w:tab w:val="left" w:pos="4420"/>
        </w:tabs>
        <w:jc w:val="center"/>
        <w:rPr>
          <w:b/>
          <w:sz w:val="24"/>
          <w:szCs w:val="24"/>
        </w:rPr>
      </w:pPr>
      <w:r w:rsidRPr="00C2367B">
        <w:rPr>
          <w:b/>
          <w:sz w:val="24"/>
          <w:szCs w:val="24"/>
        </w:rPr>
        <w:t>--------------------------</w:t>
      </w:r>
    </w:p>
    <w:p w:rsidR="006C7F8B" w:rsidRPr="00C2367B" w:rsidRDefault="006C7F8B" w:rsidP="006C7F8B">
      <w:pPr>
        <w:tabs>
          <w:tab w:val="left" w:pos="4420"/>
        </w:tabs>
        <w:jc w:val="center"/>
        <w:rPr>
          <w:b/>
          <w:sz w:val="24"/>
          <w:szCs w:val="24"/>
          <w:lang w:val="vi-VN"/>
        </w:rPr>
      </w:pPr>
      <w:r w:rsidRPr="00C2367B">
        <w:rPr>
          <w:noProof/>
          <w:sz w:val="24"/>
          <w:szCs w:val="24"/>
          <w:lang w:val="en-US" w:eastAsia="en-US"/>
        </w:rPr>
        <w:drawing>
          <wp:inline distT="0" distB="0" distL="0" distR="0" wp14:anchorId="5B25BBCA" wp14:editId="51A21723">
            <wp:extent cx="17907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0700" cy="1828800"/>
                    </a:xfrm>
                    <a:prstGeom prst="rect">
                      <a:avLst/>
                    </a:prstGeom>
                    <a:noFill/>
                    <a:ln>
                      <a:noFill/>
                    </a:ln>
                  </pic:spPr>
                </pic:pic>
              </a:graphicData>
            </a:graphic>
          </wp:inline>
        </w:drawing>
      </w:r>
    </w:p>
    <w:p w:rsidR="006C7F8B" w:rsidRPr="00C2367B" w:rsidRDefault="006C7F8B" w:rsidP="006C7F8B">
      <w:pPr>
        <w:jc w:val="center"/>
        <w:rPr>
          <w:sz w:val="24"/>
          <w:szCs w:val="24"/>
        </w:rPr>
      </w:pPr>
    </w:p>
    <w:p w:rsidR="006C7F8B" w:rsidRPr="00C2367B" w:rsidRDefault="006C7F8B" w:rsidP="006C7F8B">
      <w:pPr>
        <w:jc w:val="center"/>
        <w:rPr>
          <w:sz w:val="24"/>
          <w:szCs w:val="24"/>
        </w:rPr>
      </w:pPr>
    </w:p>
    <w:p w:rsidR="006C7F8B" w:rsidRPr="00C2367B" w:rsidRDefault="006C7F8B" w:rsidP="006C7F8B">
      <w:pPr>
        <w:rPr>
          <w:sz w:val="24"/>
          <w:szCs w:val="24"/>
        </w:rPr>
      </w:pPr>
    </w:p>
    <w:p w:rsidR="006C7F8B" w:rsidRPr="00C2367B" w:rsidRDefault="006C7F8B" w:rsidP="006C7F8B">
      <w:pPr>
        <w:jc w:val="center"/>
        <w:rPr>
          <w:sz w:val="24"/>
          <w:szCs w:val="24"/>
        </w:rPr>
      </w:pPr>
      <w:r w:rsidRPr="00C2367B">
        <w:rPr>
          <w:b/>
          <w:sz w:val="24"/>
          <w:szCs w:val="24"/>
        </w:rPr>
        <w:t xml:space="preserve"> DIGITAL COMMUNICATIONS </w:t>
      </w:r>
    </w:p>
    <w:p w:rsidR="006C7F8B" w:rsidRPr="00C2367B" w:rsidRDefault="006C7F8B" w:rsidP="006C7F8B">
      <w:pPr>
        <w:ind w:left="1440" w:firstLine="720"/>
        <w:rPr>
          <w:b/>
          <w:sz w:val="24"/>
          <w:szCs w:val="24"/>
          <w:lang w:val="en-US"/>
        </w:rPr>
      </w:pPr>
      <w:r w:rsidRPr="00C2367B">
        <w:rPr>
          <w:b/>
          <w:sz w:val="24"/>
          <w:szCs w:val="24"/>
          <w:lang w:val="en-US"/>
        </w:rPr>
        <w:t>GPS DETECTER PROJECT</w:t>
      </w:r>
    </w:p>
    <w:p w:rsidR="006C7F8B" w:rsidRPr="00C2367B" w:rsidRDefault="006C7F8B" w:rsidP="006C7F8B">
      <w:pPr>
        <w:jc w:val="center"/>
        <w:rPr>
          <w:sz w:val="24"/>
          <w:szCs w:val="24"/>
          <w:lang w:val="vi-VN"/>
        </w:rPr>
      </w:pPr>
    </w:p>
    <w:p w:rsidR="006C7F8B" w:rsidRPr="00C2367B" w:rsidRDefault="006C7F8B" w:rsidP="006C7F8B">
      <w:pPr>
        <w:jc w:val="center"/>
        <w:rPr>
          <w:b/>
          <w:sz w:val="24"/>
          <w:szCs w:val="24"/>
        </w:rPr>
      </w:pPr>
    </w:p>
    <w:p w:rsidR="006C7F8B" w:rsidRPr="00C2367B" w:rsidRDefault="006C7F8B" w:rsidP="006C7F8B">
      <w:pPr>
        <w:jc w:val="center"/>
        <w:rPr>
          <w:b/>
          <w:sz w:val="24"/>
          <w:szCs w:val="24"/>
        </w:rPr>
      </w:pPr>
    </w:p>
    <w:p w:rsidR="006C7F8B" w:rsidRPr="00C2367B" w:rsidRDefault="006C7F8B" w:rsidP="006C7F8B">
      <w:pPr>
        <w:rPr>
          <w:b/>
          <w:sz w:val="24"/>
          <w:szCs w:val="24"/>
        </w:rPr>
      </w:pPr>
    </w:p>
    <w:p w:rsidR="006C7F8B" w:rsidRPr="00C2367B" w:rsidRDefault="006C7F8B" w:rsidP="006C7F8B">
      <w:pPr>
        <w:rPr>
          <w:b/>
          <w:sz w:val="24"/>
          <w:szCs w:val="24"/>
        </w:rPr>
      </w:pPr>
    </w:p>
    <w:p w:rsidR="006C7F8B" w:rsidRPr="00C2367B" w:rsidRDefault="006C7F8B" w:rsidP="006C7F8B">
      <w:pPr>
        <w:rPr>
          <w:b/>
          <w:sz w:val="24"/>
          <w:szCs w:val="24"/>
        </w:rPr>
      </w:pPr>
    </w:p>
    <w:p w:rsidR="006C7F8B" w:rsidRPr="00C2367B" w:rsidRDefault="006C7F8B" w:rsidP="006C7F8B">
      <w:pPr>
        <w:rPr>
          <w:b/>
          <w:sz w:val="24"/>
          <w:szCs w:val="24"/>
          <w:lang w:val="en-US"/>
        </w:rPr>
      </w:pPr>
      <w:r w:rsidRPr="00C2367B">
        <w:rPr>
          <w:b/>
          <w:sz w:val="24"/>
          <w:szCs w:val="24"/>
        </w:rPr>
        <w:tab/>
      </w:r>
      <w:r w:rsidRPr="00C2367B">
        <w:rPr>
          <w:b/>
          <w:sz w:val="24"/>
          <w:szCs w:val="24"/>
        </w:rPr>
        <w:tab/>
      </w:r>
      <w:r w:rsidRPr="00C2367B">
        <w:rPr>
          <w:b/>
          <w:sz w:val="24"/>
          <w:szCs w:val="24"/>
        </w:rPr>
        <w:tab/>
        <w:t>Students</w:t>
      </w:r>
      <w:r w:rsidRPr="00C2367B">
        <w:rPr>
          <w:b/>
          <w:sz w:val="24"/>
          <w:szCs w:val="24"/>
          <w:lang w:val="vi-VN"/>
        </w:rPr>
        <w:t xml:space="preserve"> : </w:t>
      </w:r>
      <w:r w:rsidRPr="00C2367B">
        <w:rPr>
          <w:b/>
          <w:sz w:val="24"/>
          <w:szCs w:val="24"/>
        </w:rPr>
        <w:tab/>
      </w:r>
      <w:proofErr w:type="spellStart"/>
      <w:r w:rsidRPr="00C2367B">
        <w:rPr>
          <w:b/>
          <w:sz w:val="24"/>
          <w:szCs w:val="24"/>
          <w:lang w:val="en-US"/>
        </w:rPr>
        <w:t>Vương</w:t>
      </w:r>
      <w:proofErr w:type="spellEnd"/>
      <w:r w:rsidRPr="00C2367B">
        <w:rPr>
          <w:b/>
          <w:sz w:val="24"/>
          <w:szCs w:val="24"/>
          <w:lang w:val="en-US"/>
        </w:rPr>
        <w:t xml:space="preserve"> Minh </w:t>
      </w:r>
      <w:proofErr w:type="spellStart"/>
      <w:r w:rsidRPr="00C2367B">
        <w:rPr>
          <w:b/>
          <w:sz w:val="24"/>
          <w:szCs w:val="24"/>
          <w:lang w:val="en-US"/>
        </w:rPr>
        <w:t>Phú</w:t>
      </w:r>
      <w:proofErr w:type="spellEnd"/>
      <w:r w:rsidRPr="00C2367B">
        <w:rPr>
          <w:b/>
          <w:sz w:val="24"/>
          <w:szCs w:val="24"/>
        </w:rPr>
        <w:t>-</w:t>
      </w:r>
      <w:r w:rsidRPr="00C2367B">
        <w:rPr>
          <w:b/>
          <w:sz w:val="24"/>
          <w:szCs w:val="24"/>
          <w:lang w:val="vi-VN"/>
        </w:rPr>
        <w:t>15</w:t>
      </w:r>
      <w:r w:rsidRPr="00C2367B">
        <w:rPr>
          <w:b/>
          <w:sz w:val="24"/>
          <w:szCs w:val="24"/>
          <w:lang w:val="en-US"/>
        </w:rPr>
        <w:t>51112</w:t>
      </w:r>
    </w:p>
    <w:p w:rsidR="006C7F8B" w:rsidRPr="00C2367B" w:rsidRDefault="00C2367B" w:rsidP="006C7F8B">
      <w:pPr>
        <w:rPr>
          <w:b/>
          <w:sz w:val="24"/>
          <w:szCs w:val="24"/>
          <w:lang w:val="en-US"/>
        </w:rPr>
      </w:pPr>
      <w:r>
        <w:rPr>
          <w:b/>
          <w:sz w:val="24"/>
          <w:szCs w:val="24"/>
          <w:lang w:val="en-US"/>
        </w:rPr>
        <w:tab/>
      </w:r>
      <w:r>
        <w:rPr>
          <w:b/>
          <w:sz w:val="24"/>
          <w:szCs w:val="24"/>
          <w:lang w:val="en-US"/>
        </w:rPr>
        <w:tab/>
      </w:r>
      <w:r>
        <w:rPr>
          <w:b/>
          <w:sz w:val="24"/>
          <w:szCs w:val="24"/>
          <w:lang w:val="en-US"/>
        </w:rPr>
        <w:tab/>
      </w:r>
      <w:r>
        <w:rPr>
          <w:b/>
          <w:sz w:val="24"/>
          <w:szCs w:val="24"/>
          <w:lang w:val="en-US"/>
        </w:rPr>
        <w:tab/>
      </w:r>
      <w:r>
        <w:rPr>
          <w:b/>
          <w:sz w:val="24"/>
          <w:szCs w:val="24"/>
          <w:lang w:val="en-US"/>
        </w:rPr>
        <w:tab/>
      </w:r>
      <w:proofErr w:type="spellStart"/>
      <w:r w:rsidR="006C7F8B" w:rsidRPr="00C2367B">
        <w:rPr>
          <w:b/>
          <w:sz w:val="24"/>
          <w:szCs w:val="24"/>
          <w:lang w:val="en-US"/>
        </w:rPr>
        <w:t>Lê</w:t>
      </w:r>
      <w:proofErr w:type="spellEnd"/>
      <w:r w:rsidR="006C7F8B" w:rsidRPr="00C2367B">
        <w:rPr>
          <w:b/>
          <w:sz w:val="24"/>
          <w:szCs w:val="24"/>
          <w:lang w:val="en-US"/>
        </w:rPr>
        <w:t xml:space="preserve"> </w:t>
      </w:r>
      <w:proofErr w:type="spellStart"/>
      <w:r w:rsidR="006C7F8B" w:rsidRPr="00C2367B">
        <w:rPr>
          <w:b/>
          <w:sz w:val="24"/>
          <w:szCs w:val="24"/>
          <w:lang w:val="en-US"/>
        </w:rPr>
        <w:t>Hoàng</w:t>
      </w:r>
      <w:proofErr w:type="spellEnd"/>
      <w:r w:rsidR="006C7F8B" w:rsidRPr="00C2367B">
        <w:rPr>
          <w:b/>
          <w:sz w:val="24"/>
          <w:szCs w:val="24"/>
          <w:lang w:val="en-US"/>
        </w:rPr>
        <w:t xml:space="preserve"> Giang-1551032</w:t>
      </w:r>
    </w:p>
    <w:p w:rsidR="006C7F8B" w:rsidRPr="00C2367B" w:rsidRDefault="006C7F8B" w:rsidP="006C7F8B">
      <w:pPr>
        <w:rPr>
          <w:b/>
          <w:sz w:val="24"/>
          <w:szCs w:val="24"/>
        </w:rPr>
      </w:pPr>
      <w:r w:rsidRPr="00C2367B">
        <w:rPr>
          <w:b/>
          <w:sz w:val="24"/>
          <w:szCs w:val="24"/>
        </w:rPr>
        <w:tab/>
      </w:r>
      <w:r w:rsidRPr="00C2367B">
        <w:rPr>
          <w:b/>
          <w:sz w:val="24"/>
          <w:szCs w:val="24"/>
        </w:rPr>
        <w:tab/>
      </w:r>
      <w:r w:rsidRPr="00C2367B">
        <w:rPr>
          <w:b/>
          <w:sz w:val="24"/>
          <w:szCs w:val="24"/>
        </w:rPr>
        <w:tab/>
      </w:r>
      <w:r w:rsidRPr="00C2367B">
        <w:rPr>
          <w:b/>
          <w:sz w:val="24"/>
          <w:szCs w:val="24"/>
        </w:rPr>
        <w:tab/>
      </w:r>
      <w:r w:rsidRPr="00C2367B">
        <w:rPr>
          <w:b/>
          <w:sz w:val="24"/>
          <w:szCs w:val="24"/>
        </w:rPr>
        <w:tab/>
      </w:r>
      <w:r w:rsidRPr="00C2367B">
        <w:rPr>
          <w:b/>
          <w:sz w:val="24"/>
          <w:szCs w:val="24"/>
        </w:rPr>
        <w:tab/>
      </w:r>
      <w:r w:rsidRPr="00C2367B">
        <w:rPr>
          <w:b/>
          <w:sz w:val="24"/>
          <w:szCs w:val="24"/>
        </w:rPr>
        <w:tab/>
      </w:r>
      <w:r w:rsidRPr="00C2367B">
        <w:rPr>
          <w:b/>
          <w:sz w:val="24"/>
          <w:szCs w:val="24"/>
        </w:rPr>
        <w:tab/>
      </w:r>
    </w:p>
    <w:p w:rsidR="006C7F8B" w:rsidRPr="00C2367B" w:rsidRDefault="006C7F8B" w:rsidP="006C7F8B">
      <w:pPr>
        <w:rPr>
          <w:sz w:val="24"/>
          <w:szCs w:val="24"/>
          <w:lang w:val="vi-VN"/>
        </w:rPr>
      </w:pPr>
    </w:p>
    <w:p w:rsidR="006C7F8B" w:rsidRPr="00C2367B" w:rsidRDefault="006C7F8B" w:rsidP="006C7F8B">
      <w:pPr>
        <w:rPr>
          <w:sz w:val="24"/>
          <w:szCs w:val="24"/>
          <w:lang w:val="vi-VN"/>
        </w:rPr>
      </w:pPr>
    </w:p>
    <w:p w:rsidR="006C7F8B" w:rsidRPr="00C2367B" w:rsidRDefault="006C7F8B" w:rsidP="006C7F8B">
      <w:pPr>
        <w:jc w:val="center"/>
        <w:rPr>
          <w:i/>
          <w:sz w:val="24"/>
          <w:szCs w:val="24"/>
        </w:rPr>
      </w:pPr>
      <w:r w:rsidRPr="00C2367B">
        <w:rPr>
          <w:i/>
          <w:sz w:val="24"/>
          <w:szCs w:val="24"/>
        </w:rPr>
        <w:t>HCM City 2019</w:t>
      </w:r>
    </w:p>
    <w:p w:rsidR="00546ED2" w:rsidRPr="00C2367B" w:rsidRDefault="00546ED2">
      <w:pPr>
        <w:rPr>
          <w:sz w:val="24"/>
          <w:szCs w:val="24"/>
        </w:rPr>
      </w:pPr>
    </w:p>
    <w:p w:rsidR="006C7F8B" w:rsidRPr="00C2367B" w:rsidRDefault="006C7F8B">
      <w:pPr>
        <w:rPr>
          <w:sz w:val="24"/>
          <w:szCs w:val="24"/>
        </w:rPr>
      </w:pPr>
    </w:p>
    <w:p w:rsidR="006C7F8B" w:rsidRPr="00C2367B" w:rsidRDefault="006C7F8B">
      <w:pPr>
        <w:rPr>
          <w:sz w:val="24"/>
          <w:szCs w:val="24"/>
        </w:rPr>
      </w:pPr>
    </w:p>
    <w:p w:rsidR="006C7F8B" w:rsidRPr="00C2367B" w:rsidRDefault="006C7F8B">
      <w:pPr>
        <w:rPr>
          <w:sz w:val="24"/>
          <w:szCs w:val="24"/>
        </w:rPr>
      </w:pPr>
    </w:p>
    <w:p w:rsidR="006C7F8B" w:rsidRPr="00C2367B" w:rsidRDefault="006C7F8B">
      <w:pPr>
        <w:rPr>
          <w:sz w:val="24"/>
          <w:szCs w:val="24"/>
        </w:rPr>
      </w:pPr>
    </w:p>
    <w:p w:rsidR="006C7F8B" w:rsidRPr="00C2367B" w:rsidRDefault="006C7F8B">
      <w:pPr>
        <w:rPr>
          <w:sz w:val="24"/>
          <w:szCs w:val="24"/>
        </w:rPr>
      </w:pPr>
    </w:p>
    <w:p w:rsidR="00C2367B" w:rsidRDefault="00C2367B" w:rsidP="006F54C9">
      <w:pPr>
        <w:spacing w:after="200"/>
        <w:rPr>
          <w:rFonts w:asciiTheme="majorHAnsi" w:eastAsia="Calibri" w:hAnsiTheme="majorHAnsi" w:cstheme="majorHAnsi"/>
          <w:b/>
          <w:color w:val="000000" w:themeColor="text1"/>
          <w:sz w:val="24"/>
          <w:szCs w:val="24"/>
          <w:lang w:val="en-US" w:eastAsia="en-US"/>
        </w:rPr>
      </w:pPr>
    </w:p>
    <w:p w:rsidR="00C2367B" w:rsidRDefault="00C2367B" w:rsidP="006F54C9">
      <w:pPr>
        <w:spacing w:after="200"/>
        <w:rPr>
          <w:rFonts w:asciiTheme="majorHAnsi" w:eastAsia="Calibri" w:hAnsiTheme="majorHAnsi" w:cstheme="majorHAnsi"/>
          <w:b/>
          <w:color w:val="000000" w:themeColor="text1"/>
          <w:sz w:val="24"/>
          <w:szCs w:val="24"/>
          <w:lang w:val="en-US" w:eastAsia="en-US"/>
        </w:rPr>
      </w:pPr>
    </w:p>
    <w:p w:rsidR="00C2367B" w:rsidRDefault="00C2367B" w:rsidP="006F54C9">
      <w:pPr>
        <w:spacing w:after="200"/>
        <w:rPr>
          <w:rFonts w:asciiTheme="majorHAnsi" w:eastAsia="Calibri" w:hAnsiTheme="majorHAnsi" w:cstheme="majorHAnsi"/>
          <w:b/>
          <w:color w:val="000000" w:themeColor="text1"/>
          <w:sz w:val="24"/>
          <w:szCs w:val="24"/>
          <w:lang w:val="en-US" w:eastAsia="en-US"/>
        </w:rPr>
      </w:pPr>
    </w:p>
    <w:p w:rsidR="006F54C9" w:rsidRPr="00C2367B" w:rsidRDefault="006F54C9" w:rsidP="006F54C9">
      <w:pPr>
        <w:spacing w:after="200"/>
        <w:rPr>
          <w:rFonts w:asciiTheme="majorHAnsi" w:eastAsia="Calibri" w:hAnsiTheme="majorHAnsi" w:cstheme="majorHAnsi"/>
          <w:b/>
          <w:color w:val="000000" w:themeColor="text1"/>
          <w:sz w:val="24"/>
          <w:szCs w:val="24"/>
          <w:lang w:val="en-US" w:eastAsia="en-US"/>
        </w:rPr>
      </w:pPr>
      <w:r w:rsidRPr="00C2367B">
        <w:rPr>
          <w:rFonts w:asciiTheme="majorHAnsi" w:eastAsia="Calibri" w:hAnsiTheme="majorHAnsi" w:cstheme="majorHAnsi"/>
          <w:b/>
          <w:color w:val="000000" w:themeColor="text1"/>
          <w:sz w:val="24"/>
          <w:szCs w:val="24"/>
          <w:lang w:val="en-US" w:eastAsia="en-US"/>
        </w:rPr>
        <w:lastRenderedPageBreak/>
        <w:t>Contents</w:t>
      </w:r>
    </w:p>
    <w:p w:rsidR="006F54C9" w:rsidRPr="00C2367B" w:rsidRDefault="006F54C9" w:rsidP="006F54C9">
      <w:pPr>
        <w:pStyle w:val="ListParagraph"/>
        <w:numPr>
          <w:ilvl w:val="0"/>
          <w:numId w:val="1"/>
        </w:numPr>
        <w:tabs>
          <w:tab w:val="center" w:leader="dot" w:pos="9180"/>
        </w:tabs>
        <w:spacing w:after="200" w:line="360" w:lineRule="auto"/>
        <w:jc w:val="both"/>
        <w:rPr>
          <w:rFonts w:ascii="Arial" w:eastAsia="Calibri" w:hAnsi="Arial" w:cs="Arial"/>
          <w:color w:val="000000" w:themeColor="text1"/>
          <w:sz w:val="24"/>
          <w:szCs w:val="24"/>
          <w:lang w:val="en-US" w:eastAsia="en-US"/>
        </w:rPr>
      </w:pPr>
      <w:r w:rsidRPr="00C2367B">
        <w:rPr>
          <w:rFonts w:ascii="Arial" w:eastAsia="Calibri" w:hAnsi="Arial" w:cs="Arial"/>
          <w:color w:val="000000" w:themeColor="text1"/>
          <w:sz w:val="24"/>
          <w:szCs w:val="24"/>
          <w:lang w:val="en-US" w:eastAsia="en-US"/>
        </w:rPr>
        <w:t>Abstract</w:t>
      </w:r>
      <w:r w:rsidRPr="00C2367B">
        <w:rPr>
          <w:rFonts w:ascii="Arial" w:eastAsia="Calibri" w:hAnsi="Arial" w:cs="Arial"/>
          <w:color w:val="000000" w:themeColor="text1"/>
          <w:sz w:val="24"/>
          <w:szCs w:val="24"/>
          <w:lang w:val="en-US" w:eastAsia="en-US"/>
        </w:rPr>
        <w:tab/>
        <w:t>3</w:t>
      </w:r>
    </w:p>
    <w:p w:rsidR="006F54C9" w:rsidRPr="00C2367B" w:rsidRDefault="006F54C9" w:rsidP="006F54C9">
      <w:pPr>
        <w:pStyle w:val="ListParagraph"/>
        <w:numPr>
          <w:ilvl w:val="0"/>
          <w:numId w:val="1"/>
        </w:numPr>
        <w:tabs>
          <w:tab w:val="center" w:leader="dot" w:pos="9180"/>
        </w:tabs>
        <w:spacing w:after="200" w:line="360" w:lineRule="auto"/>
        <w:jc w:val="both"/>
        <w:rPr>
          <w:rFonts w:ascii="Arial" w:eastAsia="Calibri" w:hAnsi="Arial" w:cs="Arial"/>
          <w:color w:val="000000" w:themeColor="text1"/>
          <w:sz w:val="24"/>
          <w:szCs w:val="24"/>
          <w:lang w:val="en-US" w:eastAsia="en-US"/>
        </w:rPr>
      </w:pPr>
      <w:r w:rsidRPr="00C2367B">
        <w:rPr>
          <w:rFonts w:ascii="Arial" w:eastAsia="Calibri" w:hAnsi="Arial" w:cs="Arial"/>
          <w:color w:val="000000" w:themeColor="text1"/>
          <w:sz w:val="24"/>
          <w:szCs w:val="24"/>
          <w:lang w:val="en-US" w:eastAsia="en-US"/>
        </w:rPr>
        <w:t>Install frameworks</w:t>
      </w:r>
      <w:r w:rsidRPr="00C2367B">
        <w:rPr>
          <w:rFonts w:ascii="Arial" w:eastAsia="Calibri" w:hAnsi="Arial" w:cs="Arial"/>
          <w:color w:val="000000" w:themeColor="text1"/>
          <w:sz w:val="24"/>
          <w:szCs w:val="24"/>
          <w:lang w:val="en-US" w:eastAsia="en-US"/>
        </w:rPr>
        <w:tab/>
        <w:t>3</w:t>
      </w:r>
    </w:p>
    <w:p w:rsidR="006F54C9" w:rsidRPr="00C2367B" w:rsidRDefault="006F54C9" w:rsidP="006F54C9">
      <w:pPr>
        <w:pStyle w:val="ListParagraph"/>
        <w:tabs>
          <w:tab w:val="center" w:leader="dot" w:pos="9180"/>
          <w:tab w:val="left" w:leader="dot" w:pos="11520"/>
        </w:tabs>
        <w:spacing w:line="360" w:lineRule="auto"/>
        <w:ind w:left="1080"/>
        <w:jc w:val="both"/>
        <w:rPr>
          <w:rFonts w:ascii="Arial" w:eastAsia="Calibri" w:hAnsi="Arial" w:cs="Arial"/>
          <w:color w:val="000000" w:themeColor="text1"/>
          <w:sz w:val="24"/>
          <w:szCs w:val="24"/>
          <w:lang w:val="en-US" w:eastAsia="en-US"/>
        </w:rPr>
      </w:pPr>
      <w:r w:rsidRPr="00C2367B">
        <w:rPr>
          <w:rFonts w:ascii="Arial" w:eastAsia="Calibri" w:hAnsi="Arial" w:cs="Arial"/>
          <w:color w:val="000000" w:themeColor="text1"/>
          <w:sz w:val="24"/>
          <w:szCs w:val="24"/>
          <w:lang w:val="en-US" w:eastAsia="en-US"/>
        </w:rPr>
        <w:t>1. Visual Studio Code</w:t>
      </w:r>
      <w:r w:rsidR="009A2E7C" w:rsidRPr="00C2367B">
        <w:rPr>
          <w:rFonts w:ascii="Arial" w:eastAsia="Calibri" w:hAnsi="Arial" w:cs="Arial"/>
          <w:color w:val="000000" w:themeColor="text1"/>
          <w:sz w:val="24"/>
          <w:szCs w:val="24"/>
          <w:lang w:val="en-US" w:eastAsia="en-US"/>
        </w:rPr>
        <w:t xml:space="preserve"> Insider</w:t>
      </w:r>
      <w:r w:rsidRPr="00C2367B">
        <w:rPr>
          <w:rFonts w:ascii="Arial" w:eastAsia="Calibri" w:hAnsi="Arial" w:cs="Arial"/>
          <w:color w:val="000000" w:themeColor="text1"/>
          <w:sz w:val="24"/>
          <w:szCs w:val="24"/>
          <w:lang w:val="en-US" w:eastAsia="en-US"/>
        </w:rPr>
        <w:tab/>
        <w:t>4</w:t>
      </w:r>
    </w:p>
    <w:p w:rsidR="0066502E" w:rsidRDefault="0066502E" w:rsidP="0066502E">
      <w:pPr>
        <w:pStyle w:val="ListParagraph"/>
        <w:tabs>
          <w:tab w:val="center" w:leader="dot" w:pos="9180"/>
          <w:tab w:val="left" w:leader="dot" w:pos="11520"/>
        </w:tabs>
        <w:spacing w:line="360" w:lineRule="auto"/>
        <w:ind w:left="1080"/>
        <w:jc w:val="both"/>
        <w:rPr>
          <w:rFonts w:ascii="Arial" w:eastAsia="Calibri" w:hAnsi="Arial" w:cs="Arial"/>
          <w:color w:val="000000" w:themeColor="text1"/>
          <w:sz w:val="24"/>
          <w:szCs w:val="24"/>
          <w:lang w:val="en-US" w:eastAsia="en-US"/>
        </w:rPr>
      </w:pPr>
      <w:r w:rsidRPr="00C2367B">
        <w:rPr>
          <w:rFonts w:ascii="Arial" w:eastAsia="Calibri" w:hAnsi="Arial" w:cs="Arial"/>
          <w:color w:val="000000" w:themeColor="text1"/>
          <w:sz w:val="24"/>
          <w:szCs w:val="24"/>
          <w:lang w:val="en-US" w:eastAsia="en-US"/>
        </w:rPr>
        <w:t>2. Create Google map API account</w:t>
      </w:r>
      <w:r w:rsidRPr="00C2367B">
        <w:rPr>
          <w:rFonts w:ascii="Arial" w:eastAsia="Calibri" w:hAnsi="Arial" w:cs="Arial"/>
          <w:color w:val="000000" w:themeColor="text1"/>
          <w:sz w:val="24"/>
          <w:szCs w:val="24"/>
          <w:lang w:val="en-US" w:eastAsia="en-US"/>
        </w:rPr>
        <w:tab/>
        <w:t>4</w:t>
      </w:r>
    </w:p>
    <w:p w:rsidR="00187278" w:rsidRPr="00187278" w:rsidRDefault="00187278" w:rsidP="00187278">
      <w:pPr>
        <w:pStyle w:val="ListParagraph"/>
        <w:tabs>
          <w:tab w:val="center" w:leader="dot" w:pos="9180"/>
          <w:tab w:val="left" w:leader="dot" w:pos="11520"/>
        </w:tabs>
        <w:spacing w:line="360" w:lineRule="auto"/>
        <w:ind w:left="1080"/>
        <w:jc w:val="both"/>
        <w:rPr>
          <w:rFonts w:ascii="Arial" w:eastAsia="Calibri" w:hAnsi="Arial" w:cs="Arial"/>
          <w:color w:val="000000" w:themeColor="text1"/>
          <w:sz w:val="24"/>
          <w:szCs w:val="24"/>
          <w:lang w:val="en-US" w:eastAsia="en-US"/>
        </w:rPr>
      </w:pPr>
      <w:r>
        <w:rPr>
          <w:rFonts w:ascii="Arial" w:eastAsia="Calibri" w:hAnsi="Arial" w:cs="Arial"/>
          <w:color w:val="000000" w:themeColor="text1"/>
          <w:sz w:val="24"/>
          <w:szCs w:val="24"/>
          <w:lang w:val="en-US" w:eastAsia="en-US"/>
        </w:rPr>
        <w:t>3</w:t>
      </w:r>
      <w:r w:rsidRPr="00C2367B">
        <w:rPr>
          <w:rFonts w:ascii="Arial" w:eastAsia="Calibri" w:hAnsi="Arial" w:cs="Arial"/>
          <w:color w:val="000000" w:themeColor="text1"/>
          <w:sz w:val="24"/>
          <w:szCs w:val="24"/>
          <w:lang w:val="en-US" w:eastAsia="en-US"/>
        </w:rPr>
        <w:t xml:space="preserve">. </w:t>
      </w:r>
      <w:r>
        <w:rPr>
          <w:rFonts w:ascii="Arial" w:eastAsia="Calibri" w:hAnsi="Arial" w:cs="Arial"/>
          <w:color w:val="000000" w:themeColor="text1"/>
          <w:sz w:val="24"/>
          <w:szCs w:val="24"/>
          <w:lang w:val="en-US" w:eastAsia="en-US"/>
        </w:rPr>
        <w:t>Create Firebase account</w:t>
      </w:r>
      <w:r w:rsidRPr="00C2367B">
        <w:rPr>
          <w:rFonts w:ascii="Arial" w:eastAsia="Calibri" w:hAnsi="Arial" w:cs="Arial"/>
          <w:color w:val="000000" w:themeColor="text1"/>
          <w:sz w:val="24"/>
          <w:szCs w:val="24"/>
          <w:lang w:val="en-US" w:eastAsia="en-US"/>
        </w:rPr>
        <w:tab/>
        <w:t>4</w:t>
      </w:r>
    </w:p>
    <w:p w:rsidR="006F54C9" w:rsidRPr="00C2367B" w:rsidRDefault="00DB7B37" w:rsidP="006F54C9">
      <w:pPr>
        <w:pStyle w:val="ListParagraph"/>
        <w:tabs>
          <w:tab w:val="center" w:leader="dot" w:pos="9180"/>
          <w:tab w:val="left" w:leader="dot" w:pos="11520"/>
        </w:tabs>
        <w:spacing w:line="360" w:lineRule="auto"/>
        <w:ind w:left="1080"/>
        <w:jc w:val="both"/>
        <w:rPr>
          <w:rFonts w:ascii="Arial" w:eastAsia="Calibri" w:hAnsi="Arial" w:cs="Arial"/>
          <w:color w:val="000000" w:themeColor="text1"/>
          <w:sz w:val="24"/>
          <w:szCs w:val="24"/>
          <w:lang w:val="en-US" w:eastAsia="en-US"/>
        </w:rPr>
      </w:pPr>
      <w:r>
        <w:rPr>
          <w:rFonts w:ascii="Arial" w:eastAsia="Calibri" w:hAnsi="Arial" w:cs="Arial"/>
          <w:color w:val="000000" w:themeColor="text1"/>
          <w:sz w:val="24"/>
          <w:szCs w:val="24"/>
          <w:lang w:val="en-US" w:eastAsia="en-US"/>
        </w:rPr>
        <w:t>4</w:t>
      </w:r>
      <w:r w:rsidR="006F54C9" w:rsidRPr="00C2367B">
        <w:rPr>
          <w:rFonts w:ascii="Arial" w:eastAsia="Calibri" w:hAnsi="Arial" w:cs="Arial"/>
          <w:color w:val="000000" w:themeColor="text1"/>
          <w:sz w:val="24"/>
          <w:szCs w:val="24"/>
          <w:lang w:val="en-US" w:eastAsia="en-US"/>
        </w:rPr>
        <w:t>. Internet information services manager</w:t>
      </w:r>
      <w:r w:rsidR="006F54C9" w:rsidRPr="00C2367B">
        <w:rPr>
          <w:rFonts w:ascii="Arial" w:eastAsia="Calibri" w:hAnsi="Arial" w:cs="Arial"/>
          <w:color w:val="000000" w:themeColor="text1"/>
          <w:sz w:val="24"/>
          <w:szCs w:val="24"/>
          <w:lang w:val="en-US" w:eastAsia="en-US"/>
        </w:rPr>
        <w:tab/>
        <w:t>4</w:t>
      </w:r>
    </w:p>
    <w:p w:rsidR="006F54C9" w:rsidRPr="00C2367B" w:rsidRDefault="00DB7B37" w:rsidP="002110C8">
      <w:pPr>
        <w:pStyle w:val="ListParagraph"/>
        <w:tabs>
          <w:tab w:val="center" w:leader="dot" w:pos="9180"/>
          <w:tab w:val="left" w:leader="dot" w:pos="11520"/>
        </w:tabs>
        <w:spacing w:line="360" w:lineRule="auto"/>
        <w:ind w:left="1080"/>
        <w:jc w:val="both"/>
        <w:rPr>
          <w:rFonts w:ascii="Arial" w:eastAsia="Calibri" w:hAnsi="Arial" w:cs="Arial"/>
          <w:color w:val="000000" w:themeColor="text1"/>
          <w:sz w:val="24"/>
          <w:szCs w:val="24"/>
          <w:lang w:val="en-US" w:eastAsia="en-US"/>
        </w:rPr>
      </w:pPr>
      <w:r>
        <w:rPr>
          <w:rFonts w:ascii="Arial" w:eastAsia="Calibri" w:hAnsi="Arial" w:cs="Arial"/>
          <w:color w:val="000000" w:themeColor="text1"/>
          <w:sz w:val="24"/>
          <w:szCs w:val="24"/>
          <w:lang w:val="en-US" w:eastAsia="en-US"/>
        </w:rPr>
        <w:t>5</w:t>
      </w:r>
      <w:r w:rsidR="006F54C9" w:rsidRPr="00C2367B">
        <w:rPr>
          <w:rFonts w:ascii="Arial" w:eastAsia="Calibri" w:hAnsi="Arial" w:cs="Arial"/>
          <w:color w:val="000000" w:themeColor="text1"/>
          <w:sz w:val="24"/>
          <w:szCs w:val="24"/>
          <w:lang w:val="en-US" w:eastAsia="en-US"/>
        </w:rPr>
        <w:t>. Android Studio</w:t>
      </w:r>
      <w:r w:rsidR="006F54C9" w:rsidRPr="00C2367B">
        <w:rPr>
          <w:rFonts w:ascii="Arial" w:eastAsia="Calibri" w:hAnsi="Arial" w:cs="Arial"/>
          <w:color w:val="000000" w:themeColor="text1"/>
          <w:sz w:val="24"/>
          <w:szCs w:val="24"/>
          <w:lang w:val="en-US" w:eastAsia="en-US"/>
        </w:rPr>
        <w:tab/>
        <w:t>4</w:t>
      </w:r>
    </w:p>
    <w:p w:rsidR="006F54C9" w:rsidRPr="00C2367B" w:rsidRDefault="002110C8" w:rsidP="006F54C9">
      <w:pPr>
        <w:pStyle w:val="ListParagraph"/>
        <w:numPr>
          <w:ilvl w:val="0"/>
          <w:numId w:val="1"/>
        </w:numPr>
        <w:tabs>
          <w:tab w:val="center" w:leader="dot" w:pos="9180"/>
        </w:tabs>
        <w:spacing w:after="200" w:line="360" w:lineRule="auto"/>
        <w:jc w:val="both"/>
        <w:rPr>
          <w:rFonts w:ascii="Arial" w:eastAsia="Calibri" w:hAnsi="Arial" w:cs="Arial"/>
          <w:color w:val="000000" w:themeColor="text1"/>
          <w:sz w:val="24"/>
          <w:szCs w:val="24"/>
          <w:lang w:val="en-US" w:eastAsia="en-US"/>
        </w:rPr>
      </w:pPr>
      <w:r w:rsidRPr="00C2367B">
        <w:rPr>
          <w:rFonts w:ascii="Arial" w:eastAsia="Calibri" w:hAnsi="Arial" w:cs="Arial"/>
          <w:color w:val="000000" w:themeColor="text1"/>
          <w:sz w:val="24"/>
          <w:szCs w:val="24"/>
          <w:lang w:val="en-US" w:eastAsia="en-US"/>
        </w:rPr>
        <w:t>Local website</w:t>
      </w:r>
      <w:r w:rsidR="006F54C9" w:rsidRPr="00C2367B">
        <w:rPr>
          <w:rFonts w:ascii="Arial" w:eastAsia="Calibri" w:hAnsi="Arial" w:cs="Arial"/>
          <w:color w:val="000000" w:themeColor="text1"/>
          <w:sz w:val="24"/>
          <w:szCs w:val="24"/>
          <w:lang w:val="en-US" w:eastAsia="en-US"/>
        </w:rPr>
        <w:tab/>
        <w:t>3</w:t>
      </w:r>
    </w:p>
    <w:p w:rsidR="006F54C9" w:rsidRPr="00C2367B" w:rsidRDefault="002110C8" w:rsidP="006F54C9">
      <w:pPr>
        <w:pStyle w:val="ListParagraph"/>
        <w:numPr>
          <w:ilvl w:val="0"/>
          <w:numId w:val="1"/>
        </w:numPr>
        <w:tabs>
          <w:tab w:val="center" w:leader="dot" w:pos="9180"/>
        </w:tabs>
        <w:spacing w:after="200" w:line="360" w:lineRule="auto"/>
        <w:jc w:val="both"/>
        <w:rPr>
          <w:rFonts w:ascii="Arial" w:eastAsia="Calibri" w:hAnsi="Arial" w:cs="Arial"/>
          <w:color w:val="000000" w:themeColor="text1"/>
          <w:sz w:val="24"/>
          <w:szCs w:val="24"/>
          <w:lang w:val="en-US" w:eastAsia="en-US"/>
        </w:rPr>
      </w:pPr>
      <w:r w:rsidRPr="00C2367B">
        <w:rPr>
          <w:rFonts w:ascii="Arial" w:eastAsia="Calibri" w:hAnsi="Arial" w:cs="Arial"/>
          <w:color w:val="000000" w:themeColor="text1"/>
          <w:sz w:val="24"/>
          <w:szCs w:val="24"/>
          <w:lang w:val="en-US" w:eastAsia="en-US"/>
        </w:rPr>
        <w:t>GPS detector android app</w:t>
      </w:r>
      <w:r w:rsidR="006F54C9" w:rsidRPr="00C2367B">
        <w:rPr>
          <w:rFonts w:ascii="Arial" w:eastAsia="Calibri" w:hAnsi="Arial" w:cs="Arial"/>
          <w:color w:val="000000" w:themeColor="text1"/>
          <w:sz w:val="24"/>
          <w:szCs w:val="24"/>
          <w:lang w:val="en-US" w:eastAsia="en-US"/>
        </w:rPr>
        <w:tab/>
        <w:t>4</w:t>
      </w:r>
    </w:p>
    <w:p w:rsidR="006F54C9" w:rsidRPr="00C2367B" w:rsidRDefault="00187278" w:rsidP="002110C8">
      <w:pPr>
        <w:pStyle w:val="ListParagraph"/>
        <w:numPr>
          <w:ilvl w:val="0"/>
          <w:numId w:val="1"/>
        </w:numPr>
        <w:tabs>
          <w:tab w:val="center" w:leader="dot" w:pos="9216"/>
          <w:tab w:val="left" w:leader="dot" w:pos="9360"/>
          <w:tab w:val="left" w:leader="dot" w:pos="11520"/>
        </w:tabs>
        <w:spacing w:line="360" w:lineRule="auto"/>
        <w:jc w:val="both"/>
        <w:rPr>
          <w:rFonts w:ascii="Arial" w:eastAsia="Calibri" w:hAnsi="Arial" w:cs="Arial"/>
          <w:color w:val="000000" w:themeColor="text1"/>
          <w:sz w:val="24"/>
          <w:szCs w:val="24"/>
          <w:lang w:val="en-US" w:eastAsia="en-US"/>
        </w:rPr>
      </w:pPr>
      <w:r>
        <w:rPr>
          <w:rFonts w:ascii="Arial" w:eastAsia="Calibri" w:hAnsi="Arial" w:cs="Arial"/>
          <w:color w:val="000000" w:themeColor="text1"/>
          <w:sz w:val="24"/>
          <w:szCs w:val="24"/>
          <w:lang w:val="en-US" w:eastAsia="en-US"/>
        </w:rPr>
        <w:t>Applications</w:t>
      </w:r>
      <w:r w:rsidR="006F54C9" w:rsidRPr="00C2367B">
        <w:rPr>
          <w:rFonts w:ascii="Arial" w:eastAsia="Calibri" w:hAnsi="Arial" w:cs="Arial"/>
          <w:color w:val="000000" w:themeColor="text1"/>
          <w:sz w:val="24"/>
          <w:szCs w:val="24"/>
          <w:lang w:val="en-US" w:eastAsia="en-US"/>
        </w:rPr>
        <w:tab/>
        <w:t>4</w:t>
      </w:r>
    </w:p>
    <w:p w:rsidR="006F54C9" w:rsidRPr="00C2367B" w:rsidRDefault="006F54C9" w:rsidP="006F54C9">
      <w:pPr>
        <w:pStyle w:val="ListParagraph"/>
        <w:numPr>
          <w:ilvl w:val="0"/>
          <w:numId w:val="1"/>
        </w:numPr>
        <w:tabs>
          <w:tab w:val="center" w:leader="dot" w:pos="9180"/>
          <w:tab w:val="left" w:leader="dot" w:pos="9540"/>
          <w:tab w:val="left" w:leader="dot" w:pos="11520"/>
        </w:tabs>
        <w:spacing w:line="360" w:lineRule="auto"/>
        <w:ind w:right="274"/>
        <w:jc w:val="both"/>
        <w:rPr>
          <w:rFonts w:ascii="Arial" w:hAnsi="Arial" w:cs="Arial"/>
          <w:color w:val="000000" w:themeColor="text1"/>
          <w:sz w:val="24"/>
          <w:szCs w:val="24"/>
          <w:lang w:val="en-US"/>
        </w:rPr>
      </w:pPr>
      <w:r w:rsidRPr="00C2367B">
        <w:rPr>
          <w:rFonts w:ascii="Arial" w:hAnsi="Arial" w:cs="Arial"/>
          <w:color w:val="000000" w:themeColor="text1"/>
          <w:sz w:val="24"/>
          <w:szCs w:val="24"/>
          <w:lang w:val="en-US"/>
        </w:rPr>
        <w:t>Experiment</w:t>
      </w:r>
      <w:r w:rsidRPr="00C2367B">
        <w:rPr>
          <w:rFonts w:ascii="Arial" w:hAnsi="Arial" w:cs="Arial"/>
          <w:color w:val="000000" w:themeColor="text1"/>
          <w:sz w:val="24"/>
          <w:szCs w:val="24"/>
          <w:lang w:val="en-US"/>
        </w:rPr>
        <w:tab/>
        <w:t>14</w:t>
      </w:r>
    </w:p>
    <w:p w:rsidR="006F54C9" w:rsidRPr="00C2367B" w:rsidRDefault="006F54C9" w:rsidP="006F54C9">
      <w:pPr>
        <w:pStyle w:val="ListParagraph"/>
        <w:numPr>
          <w:ilvl w:val="0"/>
          <w:numId w:val="1"/>
        </w:numPr>
        <w:tabs>
          <w:tab w:val="center" w:leader="dot" w:pos="9180"/>
          <w:tab w:val="center" w:leader="dot" w:pos="9360"/>
          <w:tab w:val="left" w:leader="dot" w:pos="9540"/>
          <w:tab w:val="left" w:leader="dot" w:pos="11520"/>
        </w:tabs>
        <w:spacing w:line="360" w:lineRule="auto"/>
        <w:ind w:right="360"/>
        <w:jc w:val="both"/>
        <w:rPr>
          <w:rFonts w:ascii="Arial" w:hAnsi="Arial" w:cs="Arial"/>
          <w:color w:val="000000" w:themeColor="text1"/>
          <w:sz w:val="24"/>
          <w:szCs w:val="24"/>
          <w:lang w:val="en-US"/>
        </w:rPr>
      </w:pPr>
      <w:r w:rsidRPr="00C2367B">
        <w:rPr>
          <w:rFonts w:ascii="Arial" w:hAnsi="Arial" w:cs="Arial"/>
          <w:color w:val="000000" w:themeColor="text1"/>
          <w:sz w:val="24"/>
          <w:szCs w:val="24"/>
          <w:lang w:val="en-US"/>
        </w:rPr>
        <w:t>Result</w:t>
      </w:r>
      <w:r w:rsidR="00187278">
        <w:rPr>
          <w:rFonts w:ascii="Arial" w:hAnsi="Arial" w:cs="Arial"/>
          <w:color w:val="000000" w:themeColor="text1"/>
          <w:sz w:val="24"/>
          <w:szCs w:val="24"/>
          <w:lang w:val="en-US"/>
        </w:rPr>
        <w:t>s</w:t>
      </w:r>
      <w:r w:rsidRPr="00C2367B">
        <w:rPr>
          <w:rFonts w:ascii="Arial" w:hAnsi="Arial" w:cs="Arial"/>
          <w:color w:val="000000" w:themeColor="text1"/>
          <w:sz w:val="24"/>
          <w:szCs w:val="24"/>
          <w:lang w:val="en-US"/>
        </w:rPr>
        <w:tab/>
        <w:t>16</w:t>
      </w:r>
    </w:p>
    <w:p w:rsidR="006F54C9" w:rsidRPr="00C2367B" w:rsidRDefault="006F54C9" w:rsidP="006F54C9">
      <w:pPr>
        <w:pStyle w:val="ListParagraph"/>
        <w:numPr>
          <w:ilvl w:val="0"/>
          <w:numId w:val="1"/>
        </w:numPr>
        <w:tabs>
          <w:tab w:val="center" w:leader="dot" w:pos="9180"/>
          <w:tab w:val="center" w:leader="dot" w:pos="9360"/>
          <w:tab w:val="left" w:leader="dot" w:pos="9540"/>
          <w:tab w:val="left" w:leader="dot" w:pos="11520"/>
        </w:tabs>
        <w:spacing w:line="360" w:lineRule="auto"/>
        <w:ind w:right="360"/>
        <w:jc w:val="both"/>
        <w:rPr>
          <w:rFonts w:ascii="Arial" w:hAnsi="Arial" w:cs="Arial"/>
          <w:color w:val="000000" w:themeColor="text1"/>
          <w:sz w:val="24"/>
          <w:szCs w:val="24"/>
          <w:lang w:val="en-US"/>
        </w:rPr>
      </w:pPr>
      <w:r w:rsidRPr="00C2367B">
        <w:rPr>
          <w:rFonts w:ascii="Arial" w:hAnsi="Arial" w:cs="Arial"/>
          <w:color w:val="000000" w:themeColor="text1"/>
          <w:sz w:val="24"/>
          <w:szCs w:val="24"/>
          <w:lang w:val="en-US"/>
        </w:rPr>
        <w:t>Conclusion</w:t>
      </w:r>
      <w:r w:rsidRPr="00C2367B">
        <w:rPr>
          <w:rFonts w:ascii="Arial" w:hAnsi="Arial" w:cs="Arial"/>
          <w:color w:val="000000" w:themeColor="text1"/>
          <w:sz w:val="24"/>
          <w:szCs w:val="24"/>
          <w:lang w:val="en-US"/>
        </w:rPr>
        <w:tab/>
        <w:t>20</w:t>
      </w:r>
    </w:p>
    <w:p w:rsidR="006F54C9" w:rsidRPr="00C2367B" w:rsidRDefault="006F54C9" w:rsidP="006F54C9">
      <w:pPr>
        <w:pStyle w:val="ListParagraph"/>
        <w:numPr>
          <w:ilvl w:val="0"/>
          <w:numId w:val="1"/>
        </w:numPr>
        <w:tabs>
          <w:tab w:val="center" w:leader="dot" w:pos="9180"/>
          <w:tab w:val="center" w:leader="dot" w:pos="9360"/>
          <w:tab w:val="left" w:leader="dot" w:pos="9540"/>
          <w:tab w:val="left" w:leader="dot" w:pos="11520"/>
        </w:tabs>
        <w:spacing w:line="360" w:lineRule="auto"/>
        <w:ind w:right="360"/>
        <w:jc w:val="both"/>
        <w:rPr>
          <w:rFonts w:ascii="Arial" w:hAnsi="Arial" w:cs="Arial"/>
          <w:color w:val="000000" w:themeColor="text1"/>
          <w:sz w:val="24"/>
          <w:szCs w:val="24"/>
          <w:lang w:val="en-US"/>
        </w:rPr>
      </w:pPr>
      <w:r w:rsidRPr="00C2367B">
        <w:rPr>
          <w:rFonts w:ascii="Arial" w:hAnsi="Arial" w:cs="Arial"/>
          <w:color w:val="000000" w:themeColor="text1"/>
          <w:sz w:val="24"/>
          <w:szCs w:val="24"/>
          <w:lang w:val="en-US"/>
        </w:rPr>
        <w:t>Reference</w:t>
      </w:r>
      <w:r w:rsidRPr="00C2367B">
        <w:rPr>
          <w:rFonts w:ascii="Arial" w:hAnsi="Arial" w:cs="Arial"/>
          <w:color w:val="000000" w:themeColor="text1"/>
          <w:sz w:val="24"/>
          <w:szCs w:val="24"/>
          <w:lang w:val="en-US"/>
        </w:rPr>
        <w:tab/>
        <w:t>20</w:t>
      </w:r>
    </w:p>
    <w:p w:rsidR="002110C8" w:rsidRPr="00C2367B"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2110C8" w:rsidRPr="00C2367B"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2110C8" w:rsidRPr="00C2367B"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2110C8" w:rsidRPr="00C2367B"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2110C8" w:rsidRPr="00C2367B"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2110C8" w:rsidRPr="00C2367B"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2110C8" w:rsidRPr="00C2367B"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2110C8" w:rsidRPr="00C2367B"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2110C8" w:rsidRPr="00C2367B"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C2367B" w:rsidRDefault="00C2367B" w:rsidP="002110C8">
      <w:pPr>
        <w:tabs>
          <w:tab w:val="center" w:leader="dot" w:pos="9180"/>
          <w:tab w:val="center" w:leader="dot" w:pos="9360"/>
          <w:tab w:val="left" w:leader="dot" w:pos="9540"/>
          <w:tab w:val="left" w:leader="dot" w:pos="11520"/>
        </w:tabs>
        <w:spacing w:line="360" w:lineRule="auto"/>
        <w:ind w:left="360" w:right="360"/>
        <w:jc w:val="both"/>
        <w:rPr>
          <w:b/>
          <w:color w:val="000000" w:themeColor="text1"/>
          <w:sz w:val="24"/>
          <w:szCs w:val="24"/>
          <w:u w:val="single"/>
          <w:lang w:val="en-US"/>
        </w:rPr>
      </w:pPr>
    </w:p>
    <w:p w:rsidR="00C2367B" w:rsidRDefault="00C2367B" w:rsidP="002110C8">
      <w:pPr>
        <w:tabs>
          <w:tab w:val="center" w:leader="dot" w:pos="9180"/>
          <w:tab w:val="center" w:leader="dot" w:pos="9360"/>
          <w:tab w:val="left" w:leader="dot" w:pos="9540"/>
          <w:tab w:val="left" w:leader="dot" w:pos="11520"/>
        </w:tabs>
        <w:spacing w:line="360" w:lineRule="auto"/>
        <w:ind w:left="360" w:right="360"/>
        <w:jc w:val="both"/>
        <w:rPr>
          <w:b/>
          <w:color w:val="000000" w:themeColor="text1"/>
          <w:sz w:val="24"/>
          <w:szCs w:val="24"/>
          <w:u w:val="single"/>
          <w:lang w:val="en-US"/>
        </w:rPr>
      </w:pPr>
    </w:p>
    <w:p w:rsidR="00C2367B" w:rsidRDefault="00C2367B" w:rsidP="002110C8">
      <w:pPr>
        <w:tabs>
          <w:tab w:val="center" w:leader="dot" w:pos="9180"/>
          <w:tab w:val="center" w:leader="dot" w:pos="9360"/>
          <w:tab w:val="left" w:leader="dot" w:pos="9540"/>
          <w:tab w:val="left" w:leader="dot" w:pos="11520"/>
        </w:tabs>
        <w:spacing w:line="360" w:lineRule="auto"/>
        <w:ind w:left="360" w:right="360"/>
        <w:jc w:val="both"/>
        <w:rPr>
          <w:b/>
          <w:color w:val="000000" w:themeColor="text1"/>
          <w:sz w:val="24"/>
          <w:szCs w:val="24"/>
          <w:u w:val="single"/>
          <w:lang w:val="en-US"/>
        </w:rPr>
      </w:pPr>
    </w:p>
    <w:p w:rsidR="00C2367B" w:rsidRDefault="00C2367B" w:rsidP="002110C8">
      <w:pPr>
        <w:tabs>
          <w:tab w:val="center" w:leader="dot" w:pos="9180"/>
          <w:tab w:val="center" w:leader="dot" w:pos="9360"/>
          <w:tab w:val="left" w:leader="dot" w:pos="9540"/>
          <w:tab w:val="left" w:leader="dot" w:pos="11520"/>
        </w:tabs>
        <w:spacing w:line="360" w:lineRule="auto"/>
        <w:ind w:left="360" w:right="360"/>
        <w:jc w:val="both"/>
        <w:rPr>
          <w:b/>
          <w:color w:val="000000" w:themeColor="text1"/>
          <w:sz w:val="24"/>
          <w:szCs w:val="24"/>
          <w:u w:val="single"/>
          <w:lang w:val="en-US"/>
        </w:rPr>
      </w:pPr>
    </w:p>
    <w:p w:rsidR="00C2367B" w:rsidRDefault="00C2367B" w:rsidP="002110C8">
      <w:pPr>
        <w:tabs>
          <w:tab w:val="center" w:leader="dot" w:pos="9180"/>
          <w:tab w:val="center" w:leader="dot" w:pos="9360"/>
          <w:tab w:val="left" w:leader="dot" w:pos="9540"/>
          <w:tab w:val="left" w:leader="dot" w:pos="11520"/>
        </w:tabs>
        <w:spacing w:line="360" w:lineRule="auto"/>
        <w:ind w:left="360" w:right="360"/>
        <w:jc w:val="both"/>
        <w:rPr>
          <w:b/>
          <w:color w:val="000000" w:themeColor="text1"/>
          <w:sz w:val="24"/>
          <w:szCs w:val="24"/>
          <w:u w:val="single"/>
          <w:lang w:val="en-US"/>
        </w:rPr>
      </w:pPr>
    </w:p>
    <w:p w:rsidR="00C2367B" w:rsidRDefault="00C2367B" w:rsidP="002110C8">
      <w:pPr>
        <w:tabs>
          <w:tab w:val="center" w:leader="dot" w:pos="9180"/>
          <w:tab w:val="center" w:leader="dot" w:pos="9360"/>
          <w:tab w:val="left" w:leader="dot" w:pos="9540"/>
          <w:tab w:val="left" w:leader="dot" w:pos="11520"/>
        </w:tabs>
        <w:spacing w:line="360" w:lineRule="auto"/>
        <w:ind w:left="360" w:right="360"/>
        <w:jc w:val="both"/>
        <w:rPr>
          <w:b/>
          <w:color w:val="000000" w:themeColor="text1"/>
          <w:sz w:val="24"/>
          <w:szCs w:val="24"/>
          <w:u w:val="single"/>
          <w:lang w:val="en-US"/>
        </w:rPr>
      </w:pPr>
    </w:p>
    <w:p w:rsidR="00C2367B" w:rsidRDefault="00C2367B" w:rsidP="002110C8">
      <w:pPr>
        <w:tabs>
          <w:tab w:val="center" w:leader="dot" w:pos="9180"/>
          <w:tab w:val="center" w:leader="dot" w:pos="9360"/>
          <w:tab w:val="left" w:leader="dot" w:pos="9540"/>
          <w:tab w:val="left" w:leader="dot" w:pos="11520"/>
        </w:tabs>
        <w:spacing w:line="360" w:lineRule="auto"/>
        <w:ind w:left="360" w:right="360"/>
        <w:jc w:val="both"/>
        <w:rPr>
          <w:b/>
          <w:color w:val="000000" w:themeColor="text1"/>
          <w:sz w:val="24"/>
          <w:szCs w:val="24"/>
          <w:u w:val="single"/>
          <w:lang w:val="en-US"/>
        </w:rPr>
      </w:pPr>
    </w:p>
    <w:p w:rsidR="00C2367B" w:rsidRDefault="00C2367B" w:rsidP="002110C8">
      <w:pPr>
        <w:tabs>
          <w:tab w:val="center" w:leader="dot" w:pos="9180"/>
          <w:tab w:val="center" w:leader="dot" w:pos="9360"/>
          <w:tab w:val="left" w:leader="dot" w:pos="9540"/>
          <w:tab w:val="left" w:leader="dot" w:pos="11520"/>
        </w:tabs>
        <w:spacing w:line="360" w:lineRule="auto"/>
        <w:ind w:left="360" w:right="360"/>
        <w:jc w:val="both"/>
        <w:rPr>
          <w:b/>
          <w:color w:val="000000" w:themeColor="text1"/>
          <w:sz w:val="24"/>
          <w:szCs w:val="24"/>
          <w:u w:val="single"/>
          <w:lang w:val="en-US"/>
        </w:rPr>
      </w:pPr>
    </w:p>
    <w:p w:rsidR="00C2367B" w:rsidRDefault="00C2367B" w:rsidP="002110C8">
      <w:pPr>
        <w:tabs>
          <w:tab w:val="center" w:leader="dot" w:pos="9180"/>
          <w:tab w:val="center" w:leader="dot" w:pos="9360"/>
          <w:tab w:val="left" w:leader="dot" w:pos="9540"/>
          <w:tab w:val="left" w:leader="dot" w:pos="11520"/>
        </w:tabs>
        <w:spacing w:line="360" w:lineRule="auto"/>
        <w:ind w:left="360" w:right="360"/>
        <w:jc w:val="both"/>
        <w:rPr>
          <w:b/>
          <w:color w:val="000000" w:themeColor="text1"/>
          <w:sz w:val="24"/>
          <w:szCs w:val="24"/>
          <w:u w:val="single"/>
          <w:lang w:val="en-US"/>
        </w:rPr>
      </w:pPr>
    </w:p>
    <w:p w:rsidR="00C2367B" w:rsidRDefault="00C2367B" w:rsidP="002110C8">
      <w:pPr>
        <w:tabs>
          <w:tab w:val="center" w:leader="dot" w:pos="9180"/>
          <w:tab w:val="center" w:leader="dot" w:pos="9360"/>
          <w:tab w:val="left" w:leader="dot" w:pos="9540"/>
          <w:tab w:val="left" w:leader="dot" w:pos="11520"/>
        </w:tabs>
        <w:spacing w:line="360" w:lineRule="auto"/>
        <w:ind w:left="360" w:right="360"/>
        <w:jc w:val="both"/>
        <w:rPr>
          <w:b/>
          <w:color w:val="000000" w:themeColor="text1"/>
          <w:sz w:val="24"/>
          <w:szCs w:val="24"/>
          <w:u w:val="single"/>
          <w:lang w:val="en-US"/>
        </w:rPr>
      </w:pPr>
    </w:p>
    <w:p w:rsidR="00C2367B" w:rsidRDefault="00C2367B" w:rsidP="002110C8">
      <w:pPr>
        <w:tabs>
          <w:tab w:val="center" w:leader="dot" w:pos="9180"/>
          <w:tab w:val="center" w:leader="dot" w:pos="9360"/>
          <w:tab w:val="left" w:leader="dot" w:pos="9540"/>
          <w:tab w:val="left" w:leader="dot" w:pos="11520"/>
        </w:tabs>
        <w:spacing w:line="360" w:lineRule="auto"/>
        <w:ind w:left="360" w:right="360"/>
        <w:jc w:val="both"/>
        <w:rPr>
          <w:b/>
          <w:color w:val="000000" w:themeColor="text1"/>
          <w:sz w:val="24"/>
          <w:szCs w:val="24"/>
          <w:u w:val="single"/>
          <w:lang w:val="en-US"/>
        </w:rPr>
      </w:pPr>
    </w:p>
    <w:p w:rsidR="002110C8" w:rsidRPr="00C2367B" w:rsidRDefault="002110C8" w:rsidP="002110C8">
      <w:pPr>
        <w:tabs>
          <w:tab w:val="center" w:leader="dot" w:pos="9180"/>
          <w:tab w:val="center" w:leader="dot" w:pos="9360"/>
          <w:tab w:val="left" w:leader="dot" w:pos="9540"/>
          <w:tab w:val="left" w:leader="dot" w:pos="11520"/>
        </w:tabs>
        <w:spacing w:line="360" w:lineRule="auto"/>
        <w:ind w:left="360" w:right="360"/>
        <w:jc w:val="both"/>
        <w:rPr>
          <w:b/>
          <w:color w:val="000000" w:themeColor="text1"/>
          <w:sz w:val="24"/>
          <w:szCs w:val="24"/>
          <w:u w:val="single"/>
          <w:lang w:val="en-US"/>
        </w:rPr>
      </w:pPr>
      <w:r w:rsidRPr="00C2367B">
        <w:rPr>
          <w:b/>
          <w:color w:val="000000" w:themeColor="text1"/>
          <w:sz w:val="24"/>
          <w:szCs w:val="24"/>
          <w:u w:val="single"/>
          <w:lang w:val="en-US"/>
        </w:rPr>
        <w:t>I/ Abstract:</w:t>
      </w:r>
    </w:p>
    <w:p w:rsidR="002110C8" w:rsidRPr="00C2367B" w:rsidRDefault="002110C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r w:rsidRPr="00C2367B">
        <w:rPr>
          <w:color w:val="000000" w:themeColor="text1"/>
          <w:sz w:val="24"/>
          <w:szCs w:val="24"/>
          <w:lang w:val="en-US"/>
        </w:rPr>
        <w:t xml:space="preserve">In this report we describe how to </w:t>
      </w:r>
      <w:r w:rsidR="0066502E" w:rsidRPr="00C2367B">
        <w:rPr>
          <w:color w:val="000000" w:themeColor="text1"/>
          <w:sz w:val="24"/>
          <w:szCs w:val="24"/>
          <w:lang w:val="en-US"/>
        </w:rPr>
        <w:t xml:space="preserve">build a system to locate a phone run on android operating system. Our system </w:t>
      </w:r>
      <w:proofErr w:type="gramStart"/>
      <w:r w:rsidR="0066502E" w:rsidRPr="00C2367B">
        <w:rPr>
          <w:color w:val="000000" w:themeColor="text1"/>
          <w:sz w:val="24"/>
          <w:szCs w:val="24"/>
          <w:lang w:val="en-US"/>
        </w:rPr>
        <w:t>include</w:t>
      </w:r>
      <w:proofErr w:type="gramEnd"/>
      <w:r w:rsidR="0066502E" w:rsidRPr="00C2367B">
        <w:rPr>
          <w:color w:val="000000" w:themeColor="text1"/>
          <w:sz w:val="24"/>
          <w:szCs w:val="24"/>
          <w:lang w:val="en-US"/>
        </w:rPr>
        <w:t xml:space="preserve"> an android app and a website include Google API. First, by using the basic library in and the GPS chip in android device, we can take longitude and latitude from where it </w:t>
      </w:r>
      <w:proofErr w:type="gramStart"/>
      <w:r w:rsidR="0066502E" w:rsidRPr="00C2367B">
        <w:rPr>
          <w:color w:val="000000" w:themeColor="text1"/>
          <w:sz w:val="24"/>
          <w:szCs w:val="24"/>
          <w:lang w:val="en-US"/>
        </w:rPr>
        <w:t>stand</w:t>
      </w:r>
      <w:proofErr w:type="gramEnd"/>
      <w:r w:rsidR="0066502E" w:rsidRPr="00C2367B">
        <w:rPr>
          <w:color w:val="000000" w:themeColor="text1"/>
          <w:sz w:val="24"/>
          <w:szCs w:val="24"/>
          <w:lang w:val="en-US"/>
        </w:rPr>
        <w:t>, then put its location into JSON Object and send it to our local web</w:t>
      </w:r>
      <w:r w:rsidR="009A2E7C" w:rsidRPr="00C2367B">
        <w:rPr>
          <w:color w:val="000000" w:themeColor="text1"/>
          <w:sz w:val="24"/>
          <w:szCs w:val="24"/>
          <w:lang w:val="en-US"/>
        </w:rPr>
        <w:t>. In our server, Google map API requires longitude and latitude to return device’s location.</w:t>
      </w: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9A2E7C"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187278" w:rsidRDefault="0018727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187278" w:rsidRPr="00C2367B" w:rsidRDefault="00187278"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color w:val="000000" w:themeColor="text1"/>
          <w:sz w:val="24"/>
          <w:szCs w:val="24"/>
          <w:lang w:val="en-US"/>
        </w:rPr>
      </w:pP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b/>
          <w:color w:val="000000" w:themeColor="text1"/>
          <w:sz w:val="24"/>
          <w:szCs w:val="24"/>
          <w:u w:val="single"/>
          <w:lang w:val="en-US"/>
        </w:rPr>
      </w:pPr>
      <w:r w:rsidRPr="00C2367B">
        <w:rPr>
          <w:b/>
          <w:color w:val="000000" w:themeColor="text1"/>
          <w:sz w:val="24"/>
          <w:szCs w:val="24"/>
          <w:u w:val="single"/>
          <w:lang w:val="en-US"/>
        </w:rPr>
        <w:lastRenderedPageBreak/>
        <w:t>II/ Install Framework:</w:t>
      </w:r>
    </w:p>
    <w:p w:rsidR="009A2E7C" w:rsidRPr="00187278" w:rsidRDefault="009A2E7C" w:rsidP="002110C8">
      <w:pPr>
        <w:tabs>
          <w:tab w:val="center" w:leader="dot" w:pos="9180"/>
          <w:tab w:val="center" w:leader="dot" w:pos="9360"/>
          <w:tab w:val="left" w:leader="dot" w:pos="9540"/>
          <w:tab w:val="left" w:leader="dot" w:pos="11520"/>
        </w:tabs>
        <w:spacing w:line="360" w:lineRule="auto"/>
        <w:ind w:left="360" w:right="360"/>
        <w:jc w:val="both"/>
        <w:rPr>
          <w:b/>
          <w:color w:val="000000" w:themeColor="text1"/>
          <w:sz w:val="24"/>
          <w:szCs w:val="24"/>
          <w:lang w:val="en-US"/>
        </w:rPr>
      </w:pPr>
      <w:r w:rsidRPr="00187278">
        <w:rPr>
          <w:b/>
          <w:color w:val="000000" w:themeColor="text1"/>
          <w:sz w:val="24"/>
          <w:szCs w:val="24"/>
          <w:lang w:val="en-US"/>
        </w:rPr>
        <w:t>1/ Visual studio code insider:</w:t>
      </w:r>
    </w:p>
    <w:p w:rsidR="009A2E7C" w:rsidRPr="00187278" w:rsidRDefault="009A2E7C" w:rsidP="002110C8">
      <w:pPr>
        <w:tabs>
          <w:tab w:val="center" w:leader="dot" w:pos="9180"/>
          <w:tab w:val="center" w:leader="dot" w:pos="9360"/>
          <w:tab w:val="left" w:leader="dot" w:pos="9540"/>
          <w:tab w:val="left" w:leader="dot" w:pos="11520"/>
        </w:tabs>
        <w:spacing w:line="360" w:lineRule="auto"/>
        <w:ind w:left="360" w:right="360"/>
        <w:jc w:val="both"/>
        <w:rPr>
          <w:b/>
          <w:color w:val="000000" w:themeColor="text1"/>
          <w:sz w:val="24"/>
          <w:szCs w:val="24"/>
          <w:lang w:val="en-US"/>
        </w:rPr>
      </w:pPr>
      <w:r w:rsidRPr="00187278">
        <w:rPr>
          <w:b/>
          <w:color w:val="000000" w:themeColor="text1"/>
          <w:sz w:val="24"/>
          <w:szCs w:val="24"/>
          <w:lang w:val="en-US"/>
        </w:rPr>
        <w:t>1.1/ What is visual studio code insider?</w:t>
      </w: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sz w:val="24"/>
          <w:szCs w:val="24"/>
          <w:shd w:val="clear" w:color="auto" w:fill="FFFFFF"/>
          <w:lang w:val="en-US"/>
        </w:rPr>
      </w:pPr>
      <w:r w:rsidRPr="00C2367B">
        <w:rPr>
          <w:sz w:val="24"/>
          <w:szCs w:val="24"/>
          <w:shd w:val="clear" w:color="auto" w:fill="FFFFFF"/>
        </w:rPr>
        <w:t>Visual Studio Code is a lightweight but powerful source code editor which runs on your desktop and is available for Windows, macOS and Linux. It comes with built</w:t>
      </w:r>
      <w:r w:rsidRPr="00C2367B">
        <w:rPr>
          <w:sz w:val="24"/>
          <w:szCs w:val="24"/>
          <w:shd w:val="clear" w:color="auto" w:fill="FFFFFF"/>
          <w:lang w:val="en-US"/>
        </w:rPr>
        <w:t>-</w:t>
      </w:r>
      <w:r w:rsidRPr="00C2367B">
        <w:rPr>
          <w:sz w:val="24"/>
          <w:szCs w:val="24"/>
          <w:shd w:val="clear" w:color="auto" w:fill="FFFFFF"/>
        </w:rPr>
        <w:t>in support for JavaScript, TypeScript and Node.js and has a rich ecosystem of extensions for other languages (such as C++, C#, Java, Python, PHP, Go) and runtimes (such as .NET and Unity).</w:t>
      </w:r>
      <w:r w:rsidRPr="00C2367B">
        <w:rPr>
          <w:sz w:val="24"/>
          <w:szCs w:val="24"/>
          <w:shd w:val="clear" w:color="auto" w:fill="FFFFFF"/>
          <w:lang w:val="en-US"/>
        </w:rPr>
        <w:t xml:space="preserve"> It is a free framework provided by Microsoft.</w:t>
      </w:r>
    </w:p>
    <w:p w:rsidR="00EF4C89" w:rsidRPr="00C2367B" w:rsidRDefault="00EF4C89" w:rsidP="002110C8">
      <w:pPr>
        <w:tabs>
          <w:tab w:val="center" w:leader="dot" w:pos="9180"/>
          <w:tab w:val="center" w:leader="dot" w:pos="9360"/>
          <w:tab w:val="left" w:leader="dot" w:pos="9540"/>
          <w:tab w:val="left" w:leader="dot" w:pos="11520"/>
        </w:tabs>
        <w:spacing w:line="360" w:lineRule="auto"/>
        <w:ind w:left="360" w:right="360"/>
        <w:jc w:val="both"/>
        <w:rPr>
          <w:sz w:val="24"/>
          <w:szCs w:val="24"/>
          <w:u w:val="single"/>
          <w:shd w:val="clear" w:color="auto" w:fill="FFFFFF"/>
          <w:lang w:val="en-US"/>
        </w:rPr>
      </w:pPr>
      <w:r w:rsidRPr="00C2367B">
        <w:rPr>
          <w:sz w:val="24"/>
          <w:szCs w:val="24"/>
          <w:u w:val="single"/>
          <w:shd w:val="clear" w:color="auto" w:fill="FFFFFF"/>
          <w:lang w:val="en-US"/>
        </w:rPr>
        <w:t>1.2/ How to download and install Visual studio code insiders?</w:t>
      </w: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sz w:val="24"/>
          <w:szCs w:val="24"/>
          <w:shd w:val="clear" w:color="auto" w:fill="FFFFFF"/>
          <w:lang w:val="en-US"/>
        </w:rPr>
      </w:pPr>
      <w:r w:rsidRPr="00C2367B">
        <w:rPr>
          <w:sz w:val="24"/>
          <w:szCs w:val="24"/>
          <w:shd w:val="clear" w:color="auto" w:fill="FFFFFF"/>
          <w:lang w:val="en-US"/>
        </w:rPr>
        <w:t xml:space="preserve">First, go to this link: </w:t>
      </w:r>
    </w:p>
    <w:p w:rsidR="009A2E7C" w:rsidRPr="00C2367B" w:rsidRDefault="00087063" w:rsidP="002110C8">
      <w:pPr>
        <w:tabs>
          <w:tab w:val="center" w:leader="dot" w:pos="9180"/>
          <w:tab w:val="center" w:leader="dot" w:pos="9360"/>
          <w:tab w:val="left" w:leader="dot" w:pos="9540"/>
          <w:tab w:val="left" w:leader="dot" w:pos="11520"/>
        </w:tabs>
        <w:spacing w:line="360" w:lineRule="auto"/>
        <w:ind w:left="360" w:right="360"/>
        <w:jc w:val="both"/>
        <w:rPr>
          <w:sz w:val="24"/>
          <w:szCs w:val="24"/>
        </w:rPr>
      </w:pPr>
      <w:hyperlink r:id="rId7" w:history="1">
        <w:r w:rsidR="009A2E7C" w:rsidRPr="00C2367B">
          <w:rPr>
            <w:rStyle w:val="Hyperlink"/>
            <w:sz w:val="24"/>
            <w:szCs w:val="24"/>
          </w:rPr>
          <w:t>https://code.visualstudio.com/insiders/</w:t>
        </w:r>
      </w:hyperlink>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sz w:val="24"/>
          <w:szCs w:val="24"/>
          <w:lang w:val="en-US"/>
        </w:rPr>
      </w:pPr>
      <w:r w:rsidRPr="00C2367B">
        <w:rPr>
          <w:noProof/>
          <w:sz w:val="24"/>
          <w:szCs w:val="24"/>
          <w:lang w:val="en-US" w:eastAsia="en-US"/>
        </w:rPr>
        <w:drawing>
          <wp:inline distT="0" distB="0" distL="0" distR="0" wp14:anchorId="0F4C217E" wp14:editId="41E8757D">
            <wp:extent cx="5943600" cy="3116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6580"/>
                    </a:xfrm>
                    <a:prstGeom prst="rect">
                      <a:avLst/>
                    </a:prstGeom>
                  </pic:spPr>
                </pic:pic>
              </a:graphicData>
            </a:graphic>
          </wp:inline>
        </w:drawing>
      </w:r>
    </w:p>
    <w:p w:rsidR="009A2E7C" w:rsidRPr="00C2367B" w:rsidRDefault="009A2E7C" w:rsidP="002110C8">
      <w:pPr>
        <w:tabs>
          <w:tab w:val="center" w:leader="dot" w:pos="9180"/>
          <w:tab w:val="center" w:leader="dot" w:pos="9360"/>
          <w:tab w:val="left" w:leader="dot" w:pos="9540"/>
          <w:tab w:val="left" w:leader="dot" w:pos="11520"/>
        </w:tabs>
        <w:spacing w:line="360" w:lineRule="auto"/>
        <w:ind w:left="360" w:right="360"/>
        <w:jc w:val="both"/>
        <w:rPr>
          <w:sz w:val="24"/>
          <w:szCs w:val="24"/>
          <w:lang w:val="en-US"/>
        </w:rPr>
      </w:pPr>
      <w:r w:rsidRPr="00C2367B">
        <w:rPr>
          <w:sz w:val="24"/>
          <w:szCs w:val="24"/>
          <w:lang w:val="en-US"/>
        </w:rPr>
        <w:t>Choose the biggest purple rectangle which has text “Download for Windows” for download the “.exe” file.</w:t>
      </w:r>
    </w:p>
    <w:p w:rsidR="00EF4C89" w:rsidRPr="00C2367B" w:rsidRDefault="009A2E7C" w:rsidP="00EF4C89">
      <w:pPr>
        <w:tabs>
          <w:tab w:val="center" w:leader="dot" w:pos="9180"/>
          <w:tab w:val="center" w:leader="dot" w:pos="9360"/>
          <w:tab w:val="left" w:leader="dot" w:pos="9540"/>
          <w:tab w:val="left" w:leader="dot" w:pos="11520"/>
        </w:tabs>
        <w:spacing w:line="360" w:lineRule="auto"/>
        <w:ind w:left="360" w:right="360"/>
        <w:jc w:val="both"/>
        <w:rPr>
          <w:sz w:val="24"/>
          <w:szCs w:val="24"/>
          <w:lang w:val="en-US"/>
        </w:rPr>
      </w:pPr>
      <w:r w:rsidRPr="00C2367B">
        <w:rPr>
          <w:sz w:val="24"/>
          <w:szCs w:val="24"/>
          <w:lang w:val="en-US"/>
        </w:rPr>
        <w:t xml:space="preserve">After finish, </w:t>
      </w:r>
      <w:r w:rsidR="00EF4C89" w:rsidRPr="00C2367B">
        <w:rPr>
          <w:sz w:val="24"/>
          <w:szCs w:val="24"/>
          <w:lang w:val="en-US"/>
        </w:rPr>
        <w:t>run the download file and install normally.</w:t>
      </w:r>
    </w:p>
    <w:p w:rsidR="00EF4C89" w:rsidRPr="00C2367B" w:rsidRDefault="00EF4C89" w:rsidP="00EF4C89">
      <w:pPr>
        <w:tabs>
          <w:tab w:val="center" w:leader="dot" w:pos="9180"/>
          <w:tab w:val="center" w:leader="dot" w:pos="9360"/>
          <w:tab w:val="left" w:leader="dot" w:pos="9540"/>
          <w:tab w:val="left" w:leader="dot" w:pos="11520"/>
        </w:tabs>
        <w:spacing w:line="360" w:lineRule="auto"/>
        <w:ind w:left="360" w:right="360"/>
        <w:jc w:val="both"/>
        <w:rPr>
          <w:sz w:val="24"/>
          <w:szCs w:val="24"/>
          <w:lang w:val="en-US"/>
        </w:rPr>
      </w:pPr>
    </w:p>
    <w:p w:rsidR="00EF4C89" w:rsidRPr="00187278" w:rsidRDefault="00EF4C89" w:rsidP="00EF4C89">
      <w:pPr>
        <w:tabs>
          <w:tab w:val="center" w:leader="dot" w:pos="9180"/>
          <w:tab w:val="center" w:leader="dot" w:pos="9360"/>
          <w:tab w:val="left" w:leader="dot" w:pos="9540"/>
          <w:tab w:val="left" w:leader="dot" w:pos="11520"/>
        </w:tabs>
        <w:spacing w:line="360" w:lineRule="auto"/>
        <w:ind w:left="360" w:right="360"/>
        <w:jc w:val="both"/>
        <w:rPr>
          <w:b/>
          <w:sz w:val="24"/>
          <w:szCs w:val="24"/>
          <w:lang w:val="en-US"/>
        </w:rPr>
      </w:pPr>
      <w:r w:rsidRPr="00187278">
        <w:rPr>
          <w:b/>
          <w:sz w:val="24"/>
          <w:szCs w:val="24"/>
          <w:lang w:val="en-US"/>
        </w:rPr>
        <w:t>2/Create Google map API account:</w:t>
      </w:r>
    </w:p>
    <w:p w:rsidR="00EF4C89" w:rsidRPr="00187278" w:rsidRDefault="00EF4C89" w:rsidP="00EF4C89">
      <w:pPr>
        <w:tabs>
          <w:tab w:val="center" w:leader="dot" w:pos="9180"/>
          <w:tab w:val="center" w:leader="dot" w:pos="9360"/>
          <w:tab w:val="left" w:leader="dot" w:pos="9540"/>
          <w:tab w:val="left" w:leader="dot" w:pos="11520"/>
        </w:tabs>
        <w:spacing w:line="360" w:lineRule="auto"/>
        <w:ind w:left="360" w:right="360"/>
        <w:jc w:val="both"/>
        <w:rPr>
          <w:b/>
          <w:sz w:val="24"/>
          <w:szCs w:val="24"/>
          <w:lang w:val="en-US"/>
        </w:rPr>
      </w:pPr>
      <w:r w:rsidRPr="00187278">
        <w:rPr>
          <w:b/>
          <w:sz w:val="24"/>
          <w:szCs w:val="24"/>
          <w:lang w:val="en-US"/>
        </w:rPr>
        <w:t>2.1/ What is Google map API? Why Google map API? What for?</w:t>
      </w:r>
    </w:p>
    <w:p w:rsidR="00EF4C89" w:rsidRPr="00C2367B" w:rsidRDefault="00EF4C89" w:rsidP="00EF4C89">
      <w:pPr>
        <w:tabs>
          <w:tab w:val="center" w:leader="dot" w:pos="9180"/>
          <w:tab w:val="center" w:leader="dot" w:pos="9360"/>
          <w:tab w:val="left" w:leader="dot" w:pos="9540"/>
          <w:tab w:val="left" w:leader="dot" w:pos="11520"/>
        </w:tabs>
        <w:spacing w:line="360" w:lineRule="auto"/>
        <w:ind w:left="360" w:right="360"/>
        <w:jc w:val="both"/>
        <w:rPr>
          <w:sz w:val="24"/>
          <w:szCs w:val="24"/>
          <w:lang w:val="en-US"/>
        </w:rPr>
      </w:pPr>
      <w:r w:rsidRPr="00C2367B">
        <w:rPr>
          <w:sz w:val="24"/>
          <w:szCs w:val="24"/>
          <w:lang w:val="en-US"/>
        </w:rPr>
        <w:lastRenderedPageBreak/>
        <w:t xml:space="preserve">_ Google maps is </w:t>
      </w:r>
      <w:proofErr w:type="gramStart"/>
      <w:r w:rsidRPr="00C2367B">
        <w:rPr>
          <w:sz w:val="24"/>
          <w:szCs w:val="24"/>
          <w:lang w:val="en-US"/>
        </w:rPr>
        <w:t>an</w:t>
      </w:r>
      <w:proofErr w:type="gramEnd"/>
      <w:r w:rsidRPr="00C2367B">
        <w:rPr>
          <w:sz w:val="24"/>
          <w:szCs w:val="24"/>
          <w:lang w:val="en-US"/>
        </w:rPr>
        <w:t xml:space="preserve"> free application provided by Google company through the URL “map.google.com” or mobile app. People can easily take their location and find the best road in every </w:t>
      </w:r>
      <w:proofErr w:type="gramStart"/>
      <w:r w:rsidRPr="00C2367B">
        <w:rPr>
          <w:sz w:val="24"/>
          <w:szCs w:val="24"/>
          <w:lang w:val="en-US"/>
        </w:rPr>
        <w:t>hours</w:t>
      </w:r>
      <w:proofErr w:type="gramEnd"/>
      <w:r w:rsidRPr="00C2367B">
        <w:rPr>
          <w:sz w:val="24"/>
          <w:szCs w:val="24"/>
          <w:lang w:val="en-US"/>
        </w:rPr>
        <w:t>.</w:t>
      </w:r>
    </w:p>
    <w:p w:rsidR="00711720" w:rsidRPr="00C2367B" w:rsidRDefault="00EF4C89" w:rsidP="00EF4C89">
      <w:pPr>
        <w:tabs>
          <w:tab w:val="center" w:leader="dot" w:pos="9180"/>
          <w:tab w:val="center" w:leader="dot" w:pos="9360"/>
          <w:tab w:val="left" w:leader="dot" w:pos="9540"/>
          <w:tab w:val="left" w:leader="dot" w:pos="11520"/>
        </w:tabs>
        <w:spacing w:line="360" w:lineRule="auto"/>
        <w:ind w:left="360" w:right="360"/>
        <w:jc w:val="both"/>
        <w:rPr>
          <w:sz w:val="24"/>
          <w:szCs w:val="24"/>
          <w:lang w:val="en-US"/>
        </w:rPr>
      </w:pPr>
      <w:r w:rsidRPr="00C2367B">
        <w:rPr>
          <w:sz w:val="24"/>
          <w:szCs w:val="24"/>
          <w:lang w:val="en-US"/>
        </w:rPr>
        <w:t>_ Google maps API is an application programming interface with Google map and</w:t>
      </w:r>
      <w:r w:rsidR="00711720" w:rsidRPr="00C2367B">
        <w:rPr>
          <w:sz w:val="24"/>
          <w:szCs w:val="24"/>
          <w:lang w:val="en-US"/>
        </w:rPr>
        <w:t xml:space="preserve"> approach</w:t>
      </w:r>
      <w:r w:rsidRPr="00C2367B">
        <w:rPr>
          <w:sz w:val="24"/>
          <w:szCs w:val="24"/>
          <w:lang w:val="en-US"/>
        </w:rPr>
        <w:t xml:space="preserve"> the giant </w:t>
      </w:r>
      <w:r w:rsidR="00711720" w:rsidRPr="00C2367B">
        <w:rPr>
          <w:sz w:val="24"/>
          <w:szCs w:val="24"/>
          <w:lang w:val="en-US"/>
        </w:rPr>
        <w:t>data of Google in order to create a third app for economic or research.</w:t>
      </w:r>
    </w:p>
    <w:p w:rsidR="00711720" w:rsidRPr="00C2367B" w:rsidRDefault="00711720" w:rsidP="00EF4C89">
      <w:pPr>
        <w:tabs>
          <w:tab w:val="center" w:leader="dot" w:pos="9180"/>
          <w:tab w:val="center" w:leader="dot" w:pos="9360"/>
          <w:tab w:val="left" w:leader="dot" w:pos="9540"/>
          <w:tab w:val="left" w:leader="dot" w:pos="11520"/>
        </w:tabs>
        <w:spacing w:line="360" w:lineRule="auto"/>
        <w:ind w:left="360" w:right="360"/>
        <w:jc w:val="both"/>
        <w:rPr>
          <w:sz w:val="24"/>
          <w:szCs w:val="24"/>
          <w:lang w:val="en-US"/>
        </w:rPr>
      </w:pPr>
      <w:r w:rsidRPr="00C2367B">
        <w:rPr>
          <w:sz w:val="24"/>
          <w:szCs w:val="24"/>
          <w:lang w:val="en-US"/>
        </w:rPr>
        <w:t xml:space="preserve">_ Google maps have data of more than 200 countries and cover 99% earth area. Over 25 </w:t>
      </w:r>
      <w:proofErr w:type="gramStart"/>
      <w:r w:rsidRPr="00C2367B">
        <w:rPr>
          <w:sz w:val="24"/>
          <w:szCs w:val="24"/>
          <w:lang w:val="en-US"/>
        </w:rPr>
        <w:t>millions</w:t>
      </w:r>
      <w:proofErr w:type="gramEnd"/>
      <w:r w:rsidRPr="00C2367B">
        <w:rPr>
          <w:sz w:val="24"/>
          <w:szCs w:val="24"/>
          <w:lang w:val="en-US"/>
        </w:rPr>
        <w:t xml:space="preserve"> location’s updates from collaborators and Google Local Guide teams around the world everyday. About one billion users each month. </w:t>
      </w:r>
    </w:p>
    <w:p w:rsidR="00711720" w:rsidRPr="00C2367B" w:rsidRDefault="00711720" w:rsidP="00EF4C89">
      <w:pPr>
        <w:tabs>
          <w:tab w:val="center" w:leader="dot" w:pos="9180"/>
          <w:tab w:val="center" w:leader="dot" w:pos="9360"/>
          <w:tab w:val="left" w:leader="dot" w:pos="9540"/>
          <w:tab w:val="left" w:leader="dot" w:pos="11520"/>
        </w:tabs>
        <w:spacing w:line="360" w:lineRule="auto"/>
        <w:ind w:left="360" w:right="360"/>
        <w:jc w:val="both"/>
        <w:rPr>
          <w:sz w:val="24"/>
          <w:szCs w:val="24"/>
          <w:lang w:val="en-US"/>
        </w:rPr>
      </w:pPr>
      <w:r w:rsidRPr="00C2367B">
        <w:rPr>
          <w:sz w:val="24"/>
          <w:szCs w:val="24"/>
          <w:lang w:val="en-US"/>
        </w:rPr>
        <w:t>_ Google API support for web, app and webservice developer.</w:t>
      </w:r>
    </w:p>
    <w:p w:rsidR="002D3A4A" w:rsidRPr="00187278" w:rsidRDefault="002D3A4A" w:rsidP="00EF4C89">
      <w:pPr>
        <w:tabs>
          <w:tab w:val="center" w:leader="dot" w:pos="9180"/>
          <w:tab w:val="center" w:leader="dot" w:pos="9360"/>
          <w:tab w:val="left" w:leader="dot" w:pos="9540"/>
          <w:tab w:val="left" w:leader="dot" w:pos="11520"/>
        </w:tabs>
        <w:spacing w:line="360" w:lineRule="auto"/>
        <w:ind w:left="360" w:right="360"/>
        <w:jc w:val="both"/>
        <w:rPr>
          <w:b/>
          <w:sz w:val="24"/>
          <w:szCs w:val="24"/>
          <w:lang w:val="en-US"/>
        </w:rPr>
      </w:pPr>
      <w:r w:rsidRPr="00187278">
        <w:rPr>
          <w:b/>
          <w:sz w:val="24"/>
          <w:szCs w:val="24"/>
          <w:lang w:val="en-US"/>
        </w:rPr>
        <w:t>2.2/ How to create Google Maps API Keys:</w:t>
      </w:r>
    </w:p>
    <w:p w:rsidR="00EF4C89" w:rsidRPr="00C2367B" w:rsidRDefault="00622D8B" w:rsidP="002D3A4A">
      <w:pPr>
        <w:tabs>
          <w:tab w:val="center" w:leader="dot" w:pos="9180"/>
          <w:tab w:val="center" w:leader="dot" w:pos="9360"/>
          <w:tab w:val="left" w:leader="dot" w:pos="9540"/>
          <w:tab w:val="left" w:leader="dot" w:pos="11520"/>
        </w:tabs>
        <w:spacing w:line="360" w:lineRule="auto"/>
        <w:ind w:left="360" w:right="360"/>
        <w:jc w:val="both"/>
        <w:rPr>
          <w:sz w:val="24"/>
          <w:szCs w:val="24"/>
        </w:rPr>
      </w:pPr>
      <w:r>
        <w:rPr>
          <w:sz w:val="24"/>
          <w:szCs w:val="24"/>
          <w:lang w:val="en-US"/>
        </w:rPr>
        <w:t xml:space="preserve">_ </w:t>
      </w:r>
      <w:r w:rsidR="002D3A4A" w:rsidRPr="00C2367B">
        <w:rPr>
          <w:sz w:val="24"/>
          <w:szCs w:val="24"/>
          <w:lang w:val="en-US"/>
        </w:rPr>
        <w:t xml:space="preserve">First, go to the URL: </w:t>
      </w:r>
      <w:hyperlink r:id="rId9" w:history="1">
        <w:r w:rsidR="002D3A4A" w:rsidRPr="00C2367B">
          <w:rPr>
            <w:rStyle w:val="Hyperlink"/>
            <w:sz w:val="24"/>
            <w:szCs w:val="24"/>
          </w:rPr>
          <w:t>https://developers.google.com/maps/documentation/</w:t>
        </w:r>
      </w:hyperlink>
      <w:r w:rsidR="00EF4C89" w:rsidRPr="00C2367B">
        <w:rPr>
          <w:sz w:val="24"/>
          <w:szCs w:val="24"/>
          <w:lang w:val="en-US"/>
        </w:rPr>
        <w:t xml:space="preserve"> </w:t>
      </w:r>
    </w:p>
    <w:p w:rsidR="009A2E7C" w:rsidRPr="00C2367B" w:rsidRDefault="002D3A4A" w:rsidP="002110C8">
      <w:pPr>
        <w:tabs>
          <w:tab w:val="center" w:leader="dot" w:pos="9180"/>
          <w:tab w:val="center" w:leader="dot" w:pos="9360"/>
          <w:tab w:val="left" w:leader="dot" w:pos="9540"/>
          <w:tab w:val="left" w:leader="dot" w:pos="11520"/>
        </w:tabs>
        <w:spacing w:line="360" w:lineRule="auto"/>
        <w:ind w:left="360" w:right="360"/>
        <w:jc w:val="both"/>
        <w:rPr>
          <w:sz w:val="24"/>
          <w:szCs w:val="24"/>
          <w:lang w:val="en-US"/>
        </w:rPr>
      </w:pPr>
      <w:r w:rsidRPr="00C2367B">
        <w:rPr>
          <w:noProof/>
          <w:sz w:val="24"/>
          <w:szCs w:val="24"/>
          <w:lang w:val="en-US" w:eastAsia="en-US"/>
        </w:rPr>
        <w:drawing>
          <wp:inline distT="0" distB="0" distL="0" distR="0" wp14:anchorId="36EDFD5F" wp14:editId="23A1F45F">
            <wp:extent cx="5943600" cy="2389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9505"/>
                    </a:xfrm>
                    <a:prstGeom prst="rect">
                      <a:avLst/>
                    </a:prstGeom>
                  </pic:spPr>
                </pic:pic>
              </a:graphicData>
            </a:graphic>
          </wp:inline>
        </w:drawing>
      </w:r>
    </w:p>
    <w:p w:rsidR="002D3A4A" w:rsidRPr="00C2367B" w:rsidRDefault="00622D8B" w:rsidP="002110C8">
      <w:pPr>
        <w:tabs>
          <w:tab w:val="center" w:leader="dot" w:pos="9180"/>
          <w:tab w:val="center" w:leader="dot" w:pos="9360"/>
          <w:tab w:val="left" w:leader="dot" w:pos="9540"/>
          <w:tab w:val="left" w:leader="dot" w:pos="11520"/>
        </w:tabs>
        <w:spacing w:line="360" w:lineRule="auto"/>
        <w:ind w:left="360" w:right="360"/>
        <w:jc w:val="both"/>
        <w:rPr>
          <w:sz w:val="24"/>
          <w:szCs w:val="24"/>
          <w:lang w:val="en-US"/>
        </w:rPr>
      </w:pPr>
      <w:r>
        <w:rPr>
          <w:sz w:val="24"/>
          <w:szCs w:val="24"/>
          <w:lang w:val="en-US"/>
        </w:rPr>
        <w:t xml:space="preserve">_ </w:t>
      </w:r>
      <w:r w:rsidR="002D3A4A" w:rsidRPr="00C2367B">
        <w:rPr>
          <w:sz w:val="24"/>
          <w:szCs w:val="24"/>
          <w:lang w:val="en-US"/>
        </w:rPr>
        <w:t xml:space="preserve">Choose Maps JavaScript API </w:t>
      </w:r>
    </w:p>
    <w:p w:rsidR="006C7F8B" w:rsidRPr="00C2367B" w:rsidRDefault="00C2367B">
      <w:pPr>
        <w:rPr>
          <w:sz w:val="24"/>
          <w:szCs w:val="24"/>
          <w:lang w:val="en-US"/>
        </w:rPr>
      </w:pPr>
      <w:r w:rsidRPr="00C2367B">
        <w:rPr>
          <w:noProof/>
          <w:sz w:val="24"/>
          <w:szCs w:val="24"/>
          <w:lang w:val="en-US" w:eastAsia="en-US"/>
        </w:rPr>
        <w:drawing>
          <wp:inline distT="0" distB="0" distL="0" distR="0">
            <wp:extent cx="59340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rsidR="00C2367B" w:rsidRPr="00C2367B" w:rsidRDefault="00622D8B">
      <w:pPr>
        <w:rPr>
          <w:sz w:val="24"/>
          <w:szCs w:val="24"/>
          <w:lang w:val="en-US"/>
        </w:rPr>
      </w:pPr>
      <w:r>
        <w:rPr>
          <w:sz w:val="24"/>
          <w:szCs w:val="24"/>
          <w:lang w:val="en-US"/>
        </w:rPr>
        <w:t xml:space="preserve">_ </w:t>
      </w:r>
      <w:r w:rsidR="00C2367B" w:rsidRPr="00C2367B">
        <w:rPr>
          <w:sz w:val="24"/>
          <w:szCs w:val="24"/>
          <w:lang w:val="en-US"/>
        </w:rPr>
        <w:t>Choose Get API Key</w:t>
      </w:r>
      <w:r w:rsidR="00C2367B">
        <w:rPr>
          <w:sz w:val="24"/>
          <w:szCs w:val="24"/>
          <w:lang w:val="en-US"/>
        </w:rPr>
        <w:t>.</w:t>
      </w:r>
    </w:p>
    <w:p w:rsidR="00C2367B" w:rsidRDefault="00622D8B">
      <w:pPr>
        <w:rPr>
          <w:sz w:val="24"/>
          <w:szCs w:val="24"/>
          <w:lang w:val="en-US"/>
        </w:rPr>
      </w:pPr>
      <w:r>
        <w:rPr>
          <w:sz w:val="24"/>
          <w:szCs w:val="24"/>
          <w:lang w:val="en-US"/>
        </w:rPr>
        <w:t xml:space="preserve">_ </w:t>
      </w:r>
      <w:r w:rsidR="00C2367B" w:rsidRPr="00C2367B">
        <w:rPr>
          <w:sz w:val="24"/>
          <w:szCs w:val="24"/>
          <w:lang w:val="en-US"/>
        </w:rPr>
        <w:t>Then just follow the guide in order get API Key</w:t>
      </w:r>
      <w:r w:rsidR="00C2367B">
        <w:rPr>
          <w:sz w:val="24"/>
          <w:szCs w:val="24"/>
          <w:lang w:val="en-US"/>
        </w:rPr>
        <w:t>.</w:t>
      </w:r>
    </w:p>
    <w:p w:rsidR="00C2367B" w:rsidRPr="00187278" w:rsidRDefault="00187278">
      <w:pPr>
        <w:rPr>
          <w:b/>
          <w:sz w:val="24"/>
          <w:szCs w:val="24"/>
          <w:lang w:val="en-US"/>
        </w:rPr>
      </w:pPr>
      <w:r w:rsidRPr="00187278">
        <w:rPr>
          <w:b/>
          <w:sz w:val="24"/>
          <w:szCs w:val="24"/>
          <w:lang w:val="en-US"/>
        </w:rPr>
        <w:lastRenderedPageBreak/>
        <w:t>3/ Create Firebase Accounts:</w:t>
      </w:r>
    </w:p>
    <w:p w:rsidR="00187278" w:rsidRPr="00187278" w:rsidRDefault="00187278">
      <w:pPr>
        <w:rPr>
          <w:b/>
          <w:sz w:val="24"/>
          <w:szCs w:val="24"/>
          <w:lang w:val="en-US"/>
        </w:rPr>
      </w:pPr>
      <w:r w:rsidRPr="00187278">
        <w:rPr>
          <w:b/>
          <w:sz w:val="24"/>
          <w:szCs w:val="24"/>
          <w:lang w:val="en-US"/>
        </w:rPr>
        <w:t>3.1/ What is firebase? Why we use Firebase?</w:t>
      </w:r>
    </w:p>
    <w:p w:rsidR="00187278" w:rsidRDefault="00187278">
      <w:pPr>
        <w:rPr>
          <w:sz w:val="24"/>
          <w:szCs w:val="24"/>
          <w:lang w:val="en-US"/>
        </w:rPr>
      </w:pPr>
      <w:r>
        <w:rPr>
          <w:sz w:val="24"/>
          <w:szCs w:val="24"/>
          <w:lang w:val="en-US"/>
        </w:rPr>
        <w:t xml:space="preserve">_ </w:t>
      </w:r>
      <w:r w:rsidRPr="00187278">
        <w:rPr>
          <w:sz w:val="24"/>
          <w:szCs w:val="24"/>
          <w:lang w:val="en-US"/>
        </w:rPr>
        <w:t xml:space="preserve">Firebase is a Backend-as-a-Service — </w:t>
      </w:r>
      <w:proofErr w:type="spellStart"/>
      <w:r w:rsidRPr="00187278">
        <w:rPr>
          <w:sz w:val="24"/>
          <w:szCs w:val="24"/>
          <w:lang w:val="en-US"/>
        </w:rPr>
        <w:t>BaaS</w:t>
      </w:r>
      <w:proofErr w:type="spellEnd"/>
      <w:r w:rsidRPr="00187278">
        <w:rPr>
          <w:sz w:val="24"/>
          <w:szCs w:val="24"/>
          <w:lang w:val="en-US"/>
        </w:rPr>
        <w:t xml:space="preserve"> — that started as a YC11 startup and grew up into a next-generation app-development platform on Google Cloud Platform.</w:t>
      </w:r>
    </w:p>
    <w:p w:rsidR="00187278" w:rsidRDefault="00187278">
      <w:pPr>
        <w:rPr>
          <w:sz w:val="24"/>
          <w:szCs w:val="24"/>
          <w:lang w:val="en-US"/>
        </w:rPr>
      </w:pPr>
      <w:r>
        <w:rPr>
          <w:sz w:val="24"/>
          <w:szCs w:val="24"/>
          <w:lang w:val="en-US"/>
        </w:rPr>
        <w:t>_</w:t>
      </w:r>
      <w:r w:rsidRPr="00187278">
        <w:t xml:space="preserve"> </w:t>
      </w:r>
      <w:r w:rsidR="00622D8B">
        <w:rPr>
          <w:lang w:val="en-US"/>
        </w:rPr>
        <w:t>F</w:t>
      </w:r>
      <w:r w:rsidRPr="00187278">
        <w:rPr>
          <w:sz w:val="24"/>
          <w:szCs w:val="24"/>
          <w:lang w:val="en-US"/>
        </w:rPr>
        <w:t xml:space="preserve">irebase frees developers to focus crafting fantastic user experiences. You don’t need to manage servers. You don’t need to write APIs. Firebase is your server, your API and your </w:t>
      </w:r>
      <w:proofErr w:type="spellStart"/>
      <w:r w:rsidRPr="00187278">
        <w:rPr>
          <w:sz w:val="24"/>
          <w:szCs w:val="24"/>
          <w:lang w:val="en-US"/>
        </w:rPr>
        <w:t>datastore</w:t>
      </w:r>
      <w:proofErr w:type="spellEnd"/>
      <w:r w:rsidRPr="00187278">
        <w:rPr>
          <w:sz w:val="24"/>
          <w:szCs w:val="24"/>
          <w:lang w:val="en-US"/>
        </w:rPr>
        <w:t>, all written so generically that you can modify it to suit most needs. Yeah, you’ll occasionally need to use other bits of the Google Cloud for your advanced applications. Firebase can’t be everything to everybody. But it gets pretty close.</w:t>
      </w:r>
    </w:p>
    <w:p w:rsidR="00622D8B" w:rsidRDefault="00622D8B">
      <w:pPr>
        <w:rPr>
          <w:sz w:val="24"/>
          <w:szCs w:val="24"/>
          <w:lang w:val="en-US"/>
        </w:rPr>
      </w:pPr>
      <w:r>
        <w:rPr>
          <w:sz w:val="24"/>
          <w:szCs w:val="24"/>
          <w:lang w:val="en-US"/>
        </w:rPr>
        <w:t xml:space="preserve">_ It’s </w:t>
      </w:r>
      <w:proofErr w:type="spellStart"/>
      <w:r>
        <w:rPr>
          <w:sz w:val="24"/>
          <w:szCs w:val="24"/>
          <w:lang w:val="en-US"/>
        </w:rPr>
        <w:t>realtime</w:t>
      </w:r>
      <w:proofErr w:type="spellEnd"/>
      <w:r>
        <w:rPr>
          <w:sz w:val="24"/>
          <w:szCs w:val="24"/>
          <w:lang w:val="en-US"/>
        </w:rPr>
        <w:t xml:space="preserve"> database.</w:t>
      </w:r>
    </w:p>
    <w:p w:rsidR="00622D8B" w:rsidRDefault="00622D8B">
      <w:pPr>
        <w:rPr>
          <w:b/>
          <w:sz w:val="24"/>
          <w:szCs w:val="24"/>
          <w:lang w:val="en-US"/>
        </w:rPr>
      </w:pPr>
      <w:r>
        <w:rPr>
          <w:b/>
          <w:sz w:val="24"/>
          <w:szCs w:val="24"/>
          <w:lang w:val="en-US"/>
        </w:rPr>
        <w:t>3.2/ How to get firebase key:</w:t>
      </w:r>
    </w:p>
    <w:p w:rsidR="00622D8B" w:rsidRDefault="00622D8B">
      <w:r>
        <w:rPr>
          <w:sz w:val="24"/>
          <w:szCs w:val="24"/>
          <w:lang w:val="en-US"/>
        </w:rPr>
        <w:t xml:space="preserve">_ First, log in to Firebase home website by link: </w:t>
      </w:r>
      <w:hyperlink r:id="rId12" w:history="1">
        <w:r>
          <w:rPr>
            <w:rStyle w:val="Hyperlink"/>
          </w:rPr>
          <w:t>https://console.firebase.google.com/u/0/</w:t>
        </w:r>
      </w:hyperlink>
    </w:p>
    <w:p w:rsidR="00622D8B" w:rsidRDefault="00622D8B">
      <w:pPr>
        <w:rPr>
          <w:sz w:val="24"/>
          <w:szCs w:val="24"/>
          <w:lang w:val="en-US"/>
        </w:rPr>
      </w:pPr>
      <w:r w:rsidRPr="00622D8B">
        <w:rPr>
          <w:sz w:val="24"/>
          <w:szCs w:val="24"/>
          <w:lang w:val="en-US"/>
        </w:rPr>
        <w:drawing>
          <wp:inline distT="0" distB="0" distL="0" distR="0" wp14:anchorId="4F7B457F" wp14:editId="177F6021">
            <wp:extent cx="5657850" cy="2604872"/>
            <wp:effectExtent l="0" t="0" r="0" b="5080"/>
            <wp:docPr id="9" name="Picture 8">
              <a:extLst xmlns:a="http://schemas.openxmlformats.org/drawingml/2006/main">
                <a:ext uri="{FF2B5EF4-FFF2-40B4-BE49-F238E27FC236}">
                  <a16:creationId xmlns:a16="http://schemas.microsoft.com/office/drawing/2014/main" id="{A9C74397-56C6-4F94-A8FE-7BCBFFF9A7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9C74397-56C6-4F94-A8FE-7BCBFFF9A7E2}"/>
                        </a:ext>
                      </a:extLst>
                    </pic:cNvPr>
                    <pic:cNvPicPr>
                      <a:picLocks noChangeAspect="1"/>
                    </pic:cNvPicPr>
                  </pic:nvPicPr>
                  <pic:blipFill>
                    <a:blip r:embed="rId13"/>
                    <a:stretch>
                      <a:fillRect/>
                    </a:stretch>
                  </pic:blipFill>
                  <pic:spPr>
                    <a:xfrm>
                      <a:off x="0" y="0"/>
                      <a:ext cx="5678353" cy="2614311"/>
                    </a:xfrm>
                    <a:prstGeom prst="rect">
                      <a:avLst/>
                    </a:prstGeom>
                  </pic:spPr>
                </pic:pic>
              </a:graphicData>
            </a:graphic>
          </wp:inline>
        </w:drawing>
      </w:r>
    </w:p>
    <w:p w:rsidR="00622D8B" w:rsidRDefault="00622D8B">
      <w:pPr>
        <w:rPr>
          <w:sz w:val="24"/>
          <w:szCs w:val="24"/>
          <w:lang w:val="en-US"/>
        </w:rPr>
      </w:pPr>
      <w:r>
        <w:rPr>
          <w:sz w:val="24"/>
          <w:szCs w:val="24"/>
          <w:lang w:val="en-US"/>
        </w:rPr>
        <w:t>_ Then choose Add Project</w:t>
      </w:r>
    </w:p>
    <w:p w:rsidR="00622D8B" w:rsidRDefault="00622D8B">
      <w:pPr>
        <w:rPr>
          <w:sz w:val="24"/>
          <w:szCs w:val="24"/>
          <w:lang w:val="en-US"/>
        </w:rPr>
      </w:pPr>
    </w:p>
    <w:p w:rsidR="00622D8B" w:rsidRDefault="00622D8B">
      <w:pPr>
        <w:rPr>
          <w:sz w:val="24"/>
          <w:szCs w:val="24"/>
          <w:lang w:val="en-US"/>
        </w:rPr>
      </w:pPr>
      <w:r w:rsidRPr="00622D8B">
        <w:rPr>
          <w:sz w:val="24"/>
          <w:szCs w:val="24"/>
          <w:lang w:val="en-US"/>
        </w:rPr>
        <w:drawing>
          <wp:inline distT="0" distB="0" distL="0" distR="0" wp14:anchorId="49C2A03F" wp14:editId="4A8A7A89">
            <wp:extent cx="1847850" cy="2732228"/>
            <wp:effectExtent l="0" t="0" r="0" b="0"/>
            <wp:docPr id="12" name="Picture 11">
              <a:extLst xmlns:a="http://schemas.openxmlformats.org/drawingml/2006/main">
                <a:ext uri="{FF2B5EF4-FFF2-40B4-BE49-F238E27FC236}">
                  <a16:creationId xmlns:a16="http://schemas.microsoft.com/office/drawing/2014/main" id="{5EEA436B-DE14-4048-9478-C84E5C47C1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EEA436B-DE14-4048-9478-C84E5C47C1CA}"/>
                        </a:ext>
                      </a:extLst>
                    </pic:cNvPr>
                    <pic:cNvPicPr>
                      <a:picLocks noChangeAspect="1"/>
                    </pic:cNvPicPr>
                  </pic:nvPicPr>
                  <pic:blipFill>
                    <a:blip r:embed="rId14"/>
                    <a:stretch>
                      <a:fillRect/>
                    </a:stretch>
                  </pic:blipFill>
                  <pic:spPr>
                    <a:xfrm>
                      <a:off x="0" y="0"/>
                      <a:ext cx="1857841" cy="2747000"/>
                    </a:xfrm>
                    <a:prstGeom prst="rect">
                      <a:avLst/>
                    </a:prstGeom>
                  </pic:spPr>
                </pic:pic>
              </a:graphicData>
            </a:graphic>
          </wp:inline>
        </w:drawing>
      </w:r>
    </w:p>
    <w:p w:rsidR="00622D8B" w:rsidRDefault="00622D8B">
      <w:pPr>
        <w:rPr>
          <w:sz w:val="24"/>
          <w:szCs w:val="24"/>
          <w:lang w:val="en-US"/>
        </w:rPr>
      </w:pPr>
      <w:r>
        <w:rPr>
          <w:sz w:val="24"/>
          <w:szCs w:val="24"/>
          <w:lang w:val="en-US"/>
        </w:rPr>
        <w:lastRenderedPageBreak/>
        <w:t>_ Choose Database</w:t>
      </w:r>
    </w:p>
    <w:p w:rsidR="00622D8B" w:rsidRDefault="00622D8B">
      <w:pPr>
        <w:rPr>
          <w:sz w:val="24"/>
          <w:szCs w:val="24"/>
          <w:lang w:val="en-US"/>
        </w:rPr>
      </w:pPr>
    </w:p>
    <w:p w:rsidR="00622D8B" w:rsidRDefault="00622D8B">
      <w:pPr>
        <w:rPr>
          <w:sz w:val="24"/>
          <w:szCs w:val="24"/>
          <w:lang w:val="en-US"/>
        </w:rPr>
      </w:pPr>
      <w:r>
        <w:rPr>
          <w:noProof/>
          <w:sz w:val="24"/>
          <w:szCs w:val="24"/>
          <w:lang w:val="en-US" w:eastAsia="en-US"/>
        </w:rPr>
        <w:drawing>
          <wp:inline distT="0" distB="0" distL="0" distR="0">
            <wp:extent cx="5934075" cy="1190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190625"/>
                    </a:xfrm>
                    <a:prstGeom prst="rect">
                      <a:avLst/>
                    </a:prstGeom>
                    <a:noFill/>
                    <a:ln>
                      <a:noFill/>
                    </a:ln>
                  </pic:spPr>
                </pic:pic>
              </a:graphicData>
            </a:graphic>
          </wp:inline>
        </w:drawing>
      </w:r>
    </w:p>
    <w:p w:rsidR="00622D8B" w:rsidRDefault="00622D8B">
      <w:pPr>
        <w:rPr>
          <w:sz w:val="24"/>
          <w:szCs w:val="24"/>
          <w:lang w:val="en-US"/>
        </w:rPr>
      </w:pPr>
    </w:p>
    <w:p w:rsidR="00622D8B" w:rsidRDefault="00622D8B">
      <w:pPr>
        <w:rPr>
          <w:sz w:val="24"/>
          <w:szCs w:val="24"/>
          <w:lang w:val="en-US"/>
        </w:rPr>
      </w:pPr>
      <w:r>
        <w:rPr>
          <w:sz w:val="24"/>
          <w:szCs w:val="24"/>
          <w:lang w:val="en-US"/>
        </w:rPr>
        <w:t xml:space="preserve">_ Choose </w:t>
      </w:r>
      <w:proofErr w:type="spellStart"/>
      <w:r>
        <w:rPr>
          <w:sz w:val="24"/>
          <w:szCs w:val="24"/>
          <w:lang w:val="en-US"/>
        </w:rPr>
        <w:t>Realtime</w:t>
      </w:r>
      <w:proofErr w:type="spellEnd"/>
      <w:r>
        <w:rPr>
          <w:sz w:val="24"/>
          <w:szCs w:val="24"/>
          <w:lang w:val="en-US"/>
        </w:rPr>
        <w:t xml:space="preserve"> Database</w:t>
      </w:r>
    </w:p>
    <w:p w:rsidR="00622D8B" w:rsidRDefault="00622D8B">
      <w:pPr>
        <w:rPr>
          <w:sz w:val="24"/>
          <w:szCs w:val="24"/>
          <w:lang w:val="en-US"/>
        </w:rPr>
      </w:pPr>
    </w:p>
    <w:p w:rsidR="00622D8B" w:rsidRDefault="00622D8B">
      <w:pPr>
        <w:rPr>
          <w:sz w:val="24"/>
          <w:szCs w:val="24"/>
          <w:lang w:val="en-US"/>
        </w:rPr>
      </w:pPr>
      <w:r w:rsidRPr="00622D8B">
        <w:rPr>
          <w:sz w:val="24"/>
          <w:szCs w:val="24"/>
          <w:lang w:val="en-US"/>
        </w:rPr>
        <w:drawing>
          <wp:inline distT="0" distB="0" distL="0" distR="0" wp14:anchorId="6C44D78E" wp14:editId="4AABB43C">
            <wp:extent cx="1985086" cy="1402887"/>
            <wp:effectExtent l="0" t="0" r="0" b="6985"/>
            <wp:docPr id="17" name="Picture 16">
              <a:extLst xmlns:a="http://schemas.openxmlformats.org/drawingml/2006/main">
                <a:ext uri="{FF2B5EF4-FFF2-40B4-BE49-F238E27FC236}">
                  <a16:creationId xmlns:a16="http://schemas.microsoft.com/office/drawing/2014/main" id="{2FBA7504-3D6A-43C6-B855-7A50CE72A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2FBA7504-3D6A-43C6-B855-7A50CE72A046}"/>
                        </a:ext>
                      </a:extLst>
                    </pic:cNvPr>
                    <pic:cNvPicPr>
                      <a:picLocks noChangeAspect="1"/>
                    </pic:cNvPicPr>
                  </pic:nvPicPr>
                  <pic:blipFill>
                    <a:blip r:embed="rId16"/>
                    <a:stretch>
                      <a:fillRect/>
                    </a:stretch>
                  </pic:blipFill>
                  <pic:spPr>
                    <a:xfrm>
                      <a:off x="0" y="0"/>
                      <a:ext cx="1985086" cy="1402887"/>
                    </a:xfrm>
                    <a:prstGeom prst="rect">
                      <a:avLst/>
                    </a:prstGeom>
                  </pic:spPr>
                </pic:pic>
              </a:graphicData>
            </a:graphic>
          </wp:inline>
        </w:drawing>
      </w:r>
    </w:p>
    <w:p w:rsidR="00622D8B" w:rsidRDefault="00622D8B">
      <w:pPr>
        <w:rPr>
          <w:sz w:val="24"/>
          <w:szCs w:val="24"/>
          <w:lang w:val="en-US"/>
        </w:rPr>
      </w:pPr>
    </w:p>
    <w:p w:rsidR="00622D8B" w:rsidRDefault="00622D8B">
      <w:pPr>
        <w:rPr>
          <w:sz w:val="24"/>
          <w:szCs w:val="24"/>
          <w:lang w:val="en-US"/>
        </w:rPr>
      </w:pPr>
      <w:r>
        <w:rPr>
          <w:sz w:val="24"/>
          <w:szCs w:val="24"/>
          <w:lang w:val="en-US"/>
        </w:rPr>
        <w:t>_ Create your variable.</w:t>
      </w:r>
    </w:p>
    <w:p w:rsidR="00622D8B" w:rsidRDefault="00622D8B">
      <w:pPr>
        <w:rPr>
          <w:sz w:val="24"/>
          <w:szCs w:val="24"/>
          <w:lang w:val="en-US"/>
        </w:rPr>
      </w:pPr>
      <w:r>
        <w:rPr>
          <w:sz w:val="24"/>
          <w:szCs w:val="24"/>
          <w:lang w:val="en-US"/>
        </w:rPr>
        <w:t xml:space="preserve">_ Then we can push or pull data from Firebase in </w:t>
      </w:r>
      <w:proofErr w:type="spellStart"/>
      <w:r>
        <w:rPr>
          <w:sz w:val="24"/>
          <w:szCs w:val="24"/>
          <w:lang w:val="en-US"/>
        </w:rPr>
        <w:t>realtime</w:t>
      </w:r>
      <w:proofErr w:type="spellEnd"/>
      <w:r>
        <w:rPr>
          <w:sz w:val="24"/>
          <w:szCs w:val="24"/>
          <w:lang w:val="en-US"/>
        </w:rPr>
        <w:t>.</w:t>
      </w:r>
    </w:p>
    <w:p w:rsidR="00622D8B" w:rsidRDefault="00622D8B">
      <w:pPr>
        <w:rPr>
          <w:sz w:val="24"/>
          <w:szCs w:val="24"/>
          <w:lang w:val="en-US"/>
        </w:rPr>
      </w:pPr>
    </w:p>
    <w:p w:rsidR="00622D8B" w:rsidRDefault="00622D8B">
      <w:pPr>
        <w:rPr>
          <w:b/>
          <w:sz w:val="24"/>
          <w:szCs w:val="24"/>
          <w:lang w:val="en-US"/>
        </w:rPr>
      </w:pPr>
      <w:r>
        <w:rPr>
          <w:b/>
          <w:sz w:val="24"/>
          <w:szCs w:val="24"/>
          <w:lang w:val="en-US"/>
        </w:rPr>
        <w:t>4/ Internet information service manager (IIS)</w:t>
      </w:r>
    </w:p>
    <w:p w:rsidR="00622D8B" w:rsidRDefault="00622D8B">
      <w:pPr>
        <w:rPr>
          <w:b/>
          <w:sz w:val="24"/>
          <w:szCs w:val="24"/>
          <w:lang w:val="en-US"/>
        </w:rPr>
      </w:pPr>
      <w:r>
        <w:rPr>
          <w:b/>
          <w:sz w:val="24"/>
          <w:szCs w:val="24"/>
          <w:lang w:val="en-US"/>
        </w:rPr>
        <w:t>4.1/ What is it?</w:t>
      </w:r>
    </w:p>
    <w:p w:rsidR="00E44436" w:rsidRDefault="00E44436">
      <w:pPr>
        <w:rPr>
          <w:sz w:val="24"/>
          <w:szCs w:val="24"/>
          <w:lang w:val="en-US"/>
        </w:rPr>
      </w:pPr>
      <w:r>
        <w:rPr>
          <w:sz w:val="24"/>
          <w:szCs w:val="24"/>
          <w:lang w:val="en-US"/>
        </w:rPr>
        <w:t>_ I</w:t>
      </w:r>
      <w:r w:rsidRPr="00E44436">
        <w:rPr>
          <w:sz w:val="24"/>
          <w:szCs w:val="24"/>
          <w:lang w:val="en-US"/>
        </w:rPr>
        <w:t>IS (which stands for Internet Information Services or Internet Information Server) also known as Windows web server is available on most versions of Microsoft Windows operating systems and takes second place in overall usage behind Apache HTTP Server on the internet. It will host websites, web applications and services needed by users or developers. Many versions have shipped as far back as IIS 1 on Windows 3 and with nearly every new Windows OS a new IIS version follows.</w:t>
      </w:r>
    </w:p>
    <w:p w:rsidR="00E44436" w:rsidRDefault="00E44436">
      <w:pPr>
        <w:rPr>
          <w:b/>
          <w:sz w:val="24"/>
          <w:szCs w:val="24"/>
          <w:lang w:val="en-US"/>
        </w:rPr>
      </w:pPr>
      <w:r>
        <w:rPr>
          <w:b/>
          <w:sz w:val="24"/>
          <w:szCs w:val="24"/>
          <w:lang w:val="en-US"/>
        </w:rPr>
        <w:t>4.2/ How to install and use IIS?</w:t>
      </w:r>
    </w:p>
    <w:p w:rsidR="00E44436" w:rsidRDefault="00E44436">
      <w:pPr>
        <w:rPr>
          <w:sz w:val="24"/>
          <w:szCs w:val="24"/>
          <w:lang w:val="en-US"/>
        </w:rPr>
      </w:pPr>
      <w:r>
        <w:rPr>
          <w:sz w:val="24"/>
          <w:szCs w:val="24"/>
          <w:lang w:val="en-US"/>
        </w:rPr>
        <w:t xml:space="preserve">_ </w:t>
      </w:r>
      <w:r w:rsidRPr="00E44436">
        <w:rPr>
          <w:sz w:val="24"/>
          <w:szCs w:val="24"/>
          <w:lang w:val="en-US"/>
        </w:rPr>
        <w:t xml:space="preserve">Keeping with Microsoft modular design of, </w:t>
      </w:r>
      <w:proofErr w:type="spellStart"/>
      <w:r w:rsidRPr="00E44436">
        <w:rPr>
          <w:sz w:val="24"/>
          <w:szCs w:val="24"/>
          <w:lang w:val="en-US"/>
        </w:rPr>
        <w:t>uhm</w:t>
      </w:r>
      <w:proofErr w:type="spellEnd"/>
      <w:r w:rsidRPr="00E44436">
        <w:rPr>
          <w:sz w:val="24"/>
          <w:szCs w:val="24"/>
          <w:lang w:val="en-US"/>
        </w:rPr>
        <w:t xml:space="preserve">, everything these days, IIS in Windows is still an optional “Windows Feature”. To install it, press the Windows + R key combination to bring up a run box, then type </w:t>
      </w:r>
      <w:proofErr w:type="spellStart"/>
      <w:r w:rsidRPr="00E44436">
        <w:rPr>
          <w:sz w:val="24"/>
          <w:szCs w:val="24"/>
          <w:lang w:val="en-US"/>
        </w:rPr>
        <w:t>appwiz.cpl</w:t>
      </w:r>
      <w:proofErr w:type="spellEnd"/>
      <w:r w:rsidRPr="00E44436">
        <w:rPr>
          <w:sz w:val="24"/>
          <w:szCs w:val="24"/>
          <w:lang w:val="en-US"/>
        </w:rPr>
        <w:t xml:space="preserve"> and press enter.</w:t>
      </w:r>
    </w:p>
    <w:p w:rsidR="00E44436" w:rsidRDefault="00E44436">
      <w:pPr>
        <w:rPr>
          <w:sz w:val="24"/>
          <w:szCs w:val="24"/>
          <w:lang w:val="en-US"/>
        </w:rPr>
      </w:pPr>
      <w:r>
        <w:rPr>
          <w:noProof/>
          <w:lang w:val="en-US" w:eastAsia="en-US"/>
        </w:rPr>
        <w:lastRenderedPageBreak/>
        <w:drawing>
          <wp:inline distT="0" distB="0" distL="0" distR="0">
            <wp:extent cx="3933825" cy="2047875"/>
            <wp:effectExtent l="0" t="0" r="9525" b="952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2047875"/>
                    </a:xfrm>
                    <a:prstGeom prst="rect">
                      <a:avLst/>
                    </a:prstGeom>
                    <a:noFill/>
                    <a:ln>
                      <a:noFill/>
                    </a:ln>
                  </pic:spPr>
                </pic:pic>
              </a:graphicData>
            </a:graphic>
          </wp:inline>
        </w:drawing>
      </w:r>
    </w:p>
    <w:p w:rsidR="00E44436" w:rsidRDefault="00E44436">
      <w:pPr>
        <w:rPr>
          <w:sz w:val="24"/>
          <w:szCs w:val="24"/>
          <w:lang w:val="en-US"/>
        </w:rPr>
      </w:pPr>
      <w:r>
        <w:rPr>
          <w:sz w:val="24"/>
          <w:szCs w:val="24"/>
          <w:lang w:val="en-US"/>
        </w:rPr>
        <w:t xml:space="preserve">_ </w:t>
      </w:r>
      <w:r w:rsidRPr="00E44436">
        <w:rPr>
          <w:sz w:val="24"/>
          <w:szCs w:val="24"/>
          <w:lang w:val="en-US"/>
        </w:rPr>
        <w:t>This will open the Program and Features part of Control Panel, on the left hand side click on the “Turn Windows features on or off” link.</w:t>
      </w:r>
    </w:p>
    <w:p w:rsidR="00E44436" w:rsidRDefault="00E44436">
      <w:pPr>
        <w:rPr>
          <w:sz w:val="24"/>
          <w:szCs w:val="24"/>
          <w:lang w:val="en-US"/>
        </w:rPr>
      </w:pPr>
      <w:r>
        <w:rPr>
          <w:noProof/>
          <w:lang w:val="en-US" w:eastAsia="en-US"/>
        </w:rPr>
        <w:drawing>
          <wp:inline distT="0" distB="0" distL="0" distR="0">
            <wp:extent cx="5791200" cy="2600325"/>
            <wp:effectExtent l="0" t="0" r="0" b="952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0" cy="2600325"/>
                    </a:xfrm>
                    <a:prstGeom prst="rect">
                      <a:avLst/>
                    </a:prstGeom>
                    <a:noFill/>
                    <a:ln>
                      <a:noFill/>
                    </a:ln>
                  </pic:spPr>
                </pic:pic>
              </a:graphicData>
            </a:graphic>
          </wp:inline>
        </w:drawing>
      </w:r>
    </w:p>
    <w:p w:rsidR="00E44436" w:rsidRDefault="00E44436" w:rsidP="00E44436">
      <w:pPr>
        <w:pStyle w:val="NormalWeb"/>
        <w:shd w:val="clear" w:color="auto" w:fill="FFFFFF"/>
        <w:spacing w:after="360" w:afterAutospacing="0"/>
        <w:rPr>
          <w:rFonts w:ascii="Arial" w:hAnsi="Arial" w:cs="Arial"/>
          <w:color w:val="404040"/>
        </w:rPr>
      </w:pPr>
      <w:r>
        <w:rPr>
          <w:rFonts w:ascii="Arial" w:hAnsi="Arial" w:cs="Arial"/>
          <w:color w:val="404040"/>
        </w:rPr>
        <w:t xml:space="preserve">_ </w:t>
      </w:r>
      <w:r>
        <w:rPr>
          <w:rFonts w:ascii="Arial" w:hAnsi="Arial" w:cs="Arial"/>
          <w:color w:val="404040"/>
        </w:rPr>
        <w:t>Now click on the Internet Information Services check box.</w:t>
      </w:r>
    </w:p>
    <w:p w:rsidR="00E44436" w:rsidRDefault="00E44436">
      <w:pPr>
        <w:rPr>
          <w:sz w:val="24"/>
          <w:szCs w:val="24"/>
          <w:lang w:val="en-US"/>
        </w:rPr>
      </w:pPr>
      <w:r>
        <w:rPr>
          <w:noProof/>
          <w:lang w:val="en-US" w:eastAsia="en-US"/>
        </w:rPr>
        <w:lastRenderedPageBreak/>
        <w:drawing>
          <wp:inline distT="0" distB="0" distL="0" distR="0">
            <wp:extent cx="4391025" cy="4010025"/>
            <wp:effectExtent l="0" t="0" r="9525" b="952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025" cy="4010025"/>
                    </a:xfrm>
                    <a:prstGeom prst="rect">
                      <a:avLst/>
                    </a:prstGeom>
                    <a:noFill/>
                    <a:ln>
                      <a:noFill/>
                    </a:ln>
                  </pic:spPr>
                </pic:pic>
              </a:graphicData>
            </a:graphic>
          </wp:inline>
        </w:drawing>
      </w:r>
    </w:p>
    <w:p w:rsidR="00E44436" w:rsidRDefault="00E44436">
      <w:pPr>
        <w:rPr>
          <w:sz w:val="24"/>
          <w:szCs w:val="24"/>
          <w:lang w:val="en-US"/>
        </w:rPr>
      </w:pPr>
      <w:r>
        <w:rPr>
          <w:sz w:val="24"/>
          <w:szCs w:val="24"/>
          <w:lang w:val="en-US"/>
        </w:rPr>
        <w:t xml:space="preserve">_ </w:t>
      </w:r>
      <w:r w:rsidRPr="00E44436">
        <w:rPr>
          <w:sz w:val="24"/>
          <w:szCs w:val="24"/>
          <w:lang w:val="en-US"/>
        </w:rPr>
        <w:t xml:space="preserve">If you’re a developer you are going to want to expand it and explore the sub-components as well. By </w:t>
      </w:r>
      <w:proofErr w:type="gramStart"/>
      <w:r w:rsidRPr="00E44436">
        <w:rPr>
          <w:sz w:val="24"/>
          <w:szCs w:val="24"/>
          <w:lang w:val="en-US"/>
        </w:rPr>
        <w:t>default</w:t>
      </w:r>
      <w:proofErr w:type="gramEnd"/>
      <w:r w:rsidRPr="00E44436">
        <w:rPr>
          <w:sz w:val="24"/>
          <w:szCs w:val="24"/>
          <w:lang w:val="en-US"/>
        </w:rPr>
        <w:t xml:space="preserve"> it installs all the stuff needed to host a website, and you are probably going to need some of the more developer centric components as well.</w:t>
      </w:r>
    </w:p>
    <w:p w:rsidR="00E44436" w:rsidRDefault="00E44436">
      <w:pPr>
        <w:rPr>
          <w:sz w:val="24"/>
          <w:szCs w:val="24"/>
          <w:lang w:val="en-US"/>
        </w:rPr>
      </w:pPr>
      <w:r>
        <w:rPr>
          <w:noProof/>
          <w:lang w:val="en-US" w:eastAsia="en-US"/>
        </w:rPr>
        <w:lastRenderedPageBreak/>
        <w:drawing>
          <wp:inline distT="0" distB="0" distL="0" distR="0">
            <wp:extent cx="4400550" cy="4895850"/>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0550" cy="4895850"/>
                    </a:xfrm>
                    <a:prstGeom prst="rect">
                      <a:avLst/>
                    </a:prstGeom>
                    <a:noFill/>
                    <a:ln>
                      <a:noFill/>
                    </a:ln>
                  </pic:spPr>
                </pic:pic>
              </a:graphicData>
            </a:graphic>
          </wp:inline>
        </w:drawing>
      </w:r>
    </w:p>
    <w:p w:rsidR="00E44436" w:rsidRDefault="00E44436">
      <w:pPr>
        <w:rPr>
          <w:sz w:val="24"/>
          <w:szCs w:val="24"/>
          <w:lang w:val="en-US"/>
        </w:rPr>
      </w:pPr>
      <w:r>
        <w:rPr>
          <w:sz w:val="24"/>
          <w:szCs w:val="24"/>
          <w:lang w:val="en-US"/>
        </w:rPr>
        <w:t>_</w:t>
      </w:r>
      <w:r w:rsidRPr="00E44436">
        <w:t xml:space="preserve"> </w:t>
      </w:r>
      <w:r w:rsidRPr="00E44436">
        <w:rPr>
          <w:sz w:val="24"/>
          <w:szCs w:val="24"/>
          <w:lang w:val="en-US"/>
        </w:rPr>
        <w:t>After clicking OK, this dialog will appear on your screen for a while.</w:t>
      </w:r>
    </w:p>
    <w:p w:rsidR="00E44436" w:rsidRDefault="00E44436">
      <w:pPr>
        <w:rPr>
          <w:sz w:val="24"/>
          <w:szCs w:val="24"/>
          <w:lang w:val="en-US"/>
        </w:rPr>
      </w:pPr>
      <w:r>
        <w:rPr>
          <w:noProof/>
          <w:lang w:val="en-US" w:eastAsia="en-US"/>
        </w:rPr>
        <w:lastRenderedPageBreak/>
        <w:drawing>
          <wp:inline distT="0" distB="0" distL="0" distR="0">
            <wp:extent cx="5829300" cy="4562475"/>
            <wp:effectExtent l="0" t="0" r="0" b="952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9300" cy="4562475"/>
                    </a:xfrm>
                    <a:prstGeom prst="rect">
                      <a:avLst/>
                    </a:prstGeom>
                    <a:noFill/>
                    <a:ln>
                      <a:noFill/>
                    </a:ln>
                  </pic:spPr>
                </pic:pic>
              </a:graphicData>
            </a:graphic>
          </wp:inline>
        </w:drawing>
      </w:r>
    </w:p>
    <w:p w:rsidR="00E44436" w:rsidRDefault="00E44436">
      <w:pPr>
        <w:rPr>
          <w:sz w:val="24"/>
          <w:szCs w:val="24"/>
          <w:lang w:val="en-US"/>
        </w:rPr>
      </w:pPr>
      <w:r>
        <w:rPr>
          <w:sz w:val="24"/>
          <w:szCs w:val="24"/>
          <w:lang w:val="en-US"/>
        </w:rPr>
        <w:t>_ Then find IIS in start menu, you will see</w:t>
      </w:r>
    </w:p>
    <w:p w:rsidR="00E44436" w:rsidRDefault="00E44436">
      <w:pPr>
        <w:rPr>
          <w:sz w:val="24"/>
          <w:szCs w:val="24"/>
          <w:lang w:val="en-US"/>
        </w:rPr>
      </w:pPr>
      <w:r>
        <w:rPr>
          <w:noProof/>
          <w:lang w:val="en-US" w:eastAsia="en-US"/>
        </w:rPr>
        <w:lastRenderedPageBreak/>
        <w:drawing>
          <wp:inline distT="0" distB="0" distL="0" distR="0" wp14:anchorId="6A176919" wp14:editId="22070867">
            <wp:extent cx="5943600" cy="34651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65195"/>
                    </a:xfrm>
                    <a:prstGeom prst="rect">
                      <a:avLst/>
                    </a:prstGeom>
                  </pic:spPr>
                </pic:pic>
              </a:graphicData>
            </a:graphic>
          </wp:inline>
        </w:drawing>
      </w:r>
    </w:p>
    <w:p w:rsidR="00DA02CC" w:rsidRDefault="00DA02CC">
      <w:pPr>
        <w:rPr>
          <w:b/>
          <w:sz w:val="24"/>
          <w:szCs w:val="24"/>
          <w:lang w:val="en-US"/>
        </w:rPr>
      </w:pPr>
    </w:p>
    <w:p w:rsidR="00E44436" w:rsidRDefault="00DA02CC">
      <w:pPr>
        <w:rPr>
          <w:b/>
          <w:sz w:val="24"/>
          <w:szCs w:val="24"/>
          <w:lang w:val="en-US"/>
        </w:rPr>
      </w:pPr>
      <w:r>
        <w:rPr>
          <w:b/>
          <w:sz w:val="24"/>
          <w:szCs w:val="24"/>
          <w:lang w:val="en-US"/>
        </w:rPr>
        <w:t>5/ Android Studio</w:t>
      </w:r>
    </w:p>
    <w:p w:rsidR="00DA02CC" w:rsidRDefault="00DA02CC">
      <w:pPr>
        <w:rPr>
          <w:b/>
          <w:sz w:val="24"/>
          <w:szCs w:val="24"/>
          <w:lang w:val="en-US"/>
        </w:rPr>
      </w:pPr>
      <w:r>
        <w:rPr>
          <w:b/>
          <w:sz w:val="24"/>
          <w:szCs w:val="24"/>
          <w:lang w:val="en-US"/>
        </w:rPr>
        <w:t>5.1/ What is Android Studio</w:t>
      </w:r>
    </w:p>
    <w:p w:rsidR="00DA02CC" w:rsidRDefault="00DA02CC">
      <w:pPr>
        <w:rPr>
          <w:sz w:val="24"/>
          <w:szCs w:val="24"/>
          <w:lang w:val="en-US"/>
        </w:rPr>
      </w:pPr>
      <w:r>
        <w:rPr>
          <w:sz w:val="24"/>
          <w:szCs w:val="24"/>
          <w:lang w:val="en-US"/>
        </w:rPr>
        <w:t xml:space="preserve">_ </w:t>
      </w:r>
      <w:r w:rsidRPr="00DA02CC">
        <w:rPr>
          <w:sz w:val="24"/>
          <w:szCs w:val="24"/>
          <w:lang w:val="en-US"/>
        </w:rPr>
        <w:t>A</w:t>
      </w:r>
      <w:r>
        <w:rPr>
          <w:sz w:val="24"/>
          <w:szCs w:val="24"/>
          <w:lang w:val="en-US"/>
        </w:rPr>
        <w:t>ndroid Studio is the official</w:t>
      </w:r>
      <w:r w:rsidRPr="00DA02CC">
        <w:rPr>
          <w:sz w:val="24"/>
          <w:szCs w:val="24"/>
          <w:lang w:val="en-US"/>
        </w:rPr>
        <w:t xml:space="preserve"> integrated development environment (IDE) for Google's Android operating system, built on </w:t>
      </w:r>
      <w:proofErr w:type="spellStart"/>
      <w:r w:rsidRPr="00DA02CC">
        <w:rPr>
          <w:sz w:val="24"/>
          <w:szCs w:val="24"/>
          <w:lang w:val="en-US"/>
        </w:rPr>
        <w:t>JetBrains</w:t>
      </w:r>
      <w:proofErr w:type="spellEnd"/>
      <w:r w:rsidRPr="00DA02CC">
        <w:rPr>
          <w:sz w:val="24"/>
          <w:szCs w:val="24"/>
          <w:lang w:val="en-US"/>
        </w:rPr>
        <w:t>' IntelliJ IDEA software and designed specific</w:t>
      </w:r>
      <w:r>
        <w:rPr>
          <w:sz w:val="24"/>
          <w:szCs w:val="24"/>
          <w:lang w:val="en-US"/>
        </w:rPr>
        <w:t>ally for Android development.</w:t>
      </w:r>
      <w:r w:rsidRPr="00DA02CC">
        <w:rPr>
          <w:sz w:val="24"/>
          <w:szCs w:val="24"/>
          <w:lang w:val="en-US"/>
        </w:rPr>
        <w:t xml:space="preserve"> It is available for download on Windows, </w:t>
      </w:r>
      <w:proofErr w:type="spellStart"/>
      <w:r w:rsidRPr="00DA02CC">
        <w:rPr>
          <w:sz w:val="24"/>
          <w:szCs w:val="24"/>
          <w:lang w:val="en-US"/>
        </w:rPr>
        <w:t>macOS</w:t>
      </w:r>
      <w:proofErr w:type="spellEnd"/>
      <w:r w:rsidRPr="00DA02CC">
        <w:rPr>
          <w:sz w:val="24"/>
          <w:szCs w:val="24"/>
          <w:lang w:val="en-US"/>
        </w:rPr>
        <w:t xml:space="preserve"> and Linux based operating systems. It is a replacement for the Eclipse Android Development Tools (ADT) as the primary IDE for native Android application development.</w:t>
      </w:r>
    </w:p>
    <w:p w:rsidR="002E137F" w:rsidRDefault="004D36AA">
      <w:pPr>
        <w:rPr>
          <w:b/>
          <w:sz w:val="24"/>
          <w:szCs w:val="24"/>
          <w:lang w:val="en-US"/>
        </w:rPr>
      </w:pPr>
      <w:r>
        <w:rPr>
          <w:b/>
          <w:sz w:val="24"/>
          <w:szCs w:val="24"/>
          <w:lang w:val="en-US"/>
        </w:rPr>
        <w:t>5.2/ Install Android Studio</w:t>
      </w:r>
    </w:p>
    <w:p w:rsidR="004D36AA" w:rsidRDefault="004D36AA">
      <w:r>
        <w:rPr>
          <w:sz w:val="24"/>
          <w:szCs w:val="24"/>
          <w:lang w:val="en-US"/>
        </w:rPr>
        <w:t xml:space="preserve">_ Go to Android Studio home page: </w:t>
      </w:r>
      <w:hyperlink r:id="rId23" w:history="1">
        <w:r>
          <w:rPr>
            <w:rStyle w:val="Hyperlink"/>
          </w:rPr>
          <w:t>https://developer.android.com/studio</w:t>
        </w:r>
      </w:hyperlink>
    </w:p>
    <w:p w:rsidR="004D36AA" w:rsidRDefault="004D36AA">
      <w:pPr>
        <w:rPr>
          <w:sz w:val="24"/>
          <w:szCs w:val="24"/>
          <w:lang w:val="en-US"/>
        </w:rPr>
      </w:pPr>
      <w:r>
        <w:rPr>
          <w:noProof/>
          <w:sz w:val="24"/>
          <w:szCs w:val="24"/>
          <w:lang w:val="en-US" w:eastAsia="en-US"/>
        </w:rPr>
        <w:drawing>
          <wp:inline distT="0" distB="0" distL="0" distR="0">
            <wp:extent cx="5934075" cy="2019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rsidR="004D36AA" w:rsidRPr="004D36AA" w:rsidRDefault="004D36AA">
      <w:pPr>
        <w:rPr>
          <w:sz w:val="24"/>
          <w:szCs w:val="24"/>
          <w:lang w:val="en-US"/>
        </w:rPr>
      </w:pPr>
      <w:r>
        <w:rPr>
          <w:sz w:val="24"/>
          <w:szCs w:val="24"/>
          <w:lang w:val="en-US"/>
        </w:rPr>
        <w:t>Choose Download android studio then follow the guild to get</w:t>
      </w:r>
      <w:bookmarkStart w:id="0" w:name="_GoBack"/>
      <w:bookmarkEnd w:id="0"/>
    </w:p>
    <w:sectPr w:rsidR="004D36AA" w:rsidRPr="004D3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7F18"/>
    <w:multiLevelType w:val="hybridMultilevel"/>
    <w:tmpl w:val="FD3A4CCE"/>
    <w:lvl w:ilvl="0" w:tplc="B622DDC4">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8B"/>
    <w:rsid w:val="00087063"/>
    <w:rsid w:val="00187278"/>
    <w:rsid w:val="002110C8"/>
    <w:rsid w:val="002D3A4A"/>
    <w:rsid w:val="002E137F"/>
    <w:rsid w:val="00480B0C"/>
    <w:rsid w:val="004D36AA"/>
    <w:rsid w:val="00546ED2"/>
    <w:rsid w:val="00622D8B"/>
    <w:rsid w:val="0066502E"/>
    <w:rsid w:val="006C7F8B"/>
    <w:rsid w:val="006F54C9"/>
    <w:rsid w:val="00711720"/>
    <w:rsid w:val="007A3997"/>
    <w:rsid w:val="009A2E7C"/>
    <w:rsid w:val="00C2367B"/>
    <w:rsid w:val="00DA02CC"/>
    <w:rsid w:val="00DB7B37"/>
    <w:rsid w:val="00E44436"/>
    <w:rsid w:val="00EF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2114"/>
  <w15:chartTrackingRefBased/>
  <w15:docId w15:val="{785B9A13-2437-4256-986D-409CE75E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7F8B"/>
    <w:pPr>
      <w:spacing w:after="0" w:line="276" w:lineRule="auto"/>
    </w:pPr>
    <w:rPr>
      <w:rFonts w:ascii="Arial" w:eastAsia="Arial" w:hAnsi="Arial" w:cs="Arial"/>
      <w:lang w:val="vi"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F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F8B"/>
    <w:rPr>
      <w:rFonts w:ascii="Segoe UI" w:eastAsia="Arial" w:hAnsi="Segoe UI" w:cs="Segoe UI"/>
      <w:sz w:val="18"/>
      <w:szCs w:val="18"/>
      <w:lang w:val="vi" w:eastAsia="vi-VN"/>
    </w:rPr>
  </w:style>
  <w:style w:type="paragraph" w:styleId="ListParagraph">
    <w:name w:val="List Paragraph"/>
    <w:basedOn w:val="Normal"/>
    <w:uiPriority w:val="34"/>
    <w:qFormat/>
    <w:rsid w:val="006F54C9"/>
    <w:pPr>
      <w:spacing w:after="160" w:line="256" w:lineRule="auto"/>
      <w:ind w:left="720"/>
      <w:contextualSpacing/>
    </w:pPr>
    <w:rPr>
      <w:rFonts w:asciiTheme="minorHAnsi" w:eastAsiaTheme="minorEastAsia" w:hAnsiTheme="minorHAnsi" w:cstheme="minorBidi"/>
      <w:lang w:val="vi-VN" w:eastAsia="ja-JP"/>
    </w:rPr>
  </w:style>
  <w:style w:type="character" w:styleId="Hyperlink">
    <w:name w:val="Hyperlink"/>
    <w:basedOn w:val="DefaultParagraphFont"/>
    <w:uiPriority w:val="99"/>
    <w:semiHidden/>
    <w:unhideWhenUsed/>
    <w:rsid w:val="009A2E7C"/>
    <w:rPr>
      <w:color w:val="0000FF"/>
      <w:u w:val="single"/>
    </w:rPr>
  </w:style>
  <w:style w:type="paragraph" w:styleId="NormalWeb">
    <w:name w:val="Normal (Web)"/>
    <w:basedOn w:val="Normal"/>
    <w:uiPriority w:val="99"/>
    <w:unhideWhenUsed/>
    <w:rsid w:val="00E44436"/>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604924">
      <w:bodyDiv w:val="1"/>
      <w:marLeft w:val="0"/>
      <w:marRight w:val="0"/>
      <w:marTop w:val="0"/>
      <w:marBottom w:val="0"/>
      <w:divBdr>
        <w:top w:val="none" w:sz="0" w:space="0" w:color="auto"/>
        <w:left w:val="none" w:sz="0" w:space="0" w:color="auto"/>
        <w:bottom w:val="none" w:sz="0" w:space="0" w:color="auto"/>
        <w:right w:val="none" w:sz="0" w:space="0" w:color="auto"/>
      </w:divBdr>
    </w:div>
    <w:div w:id="1288508645">
      <w:bodyDiv w:val="1"/>
      <w:marLeft w:val="0"/>
      <w:marRight w:val="0"/>
      <w:marTop w:val="0"/>
      <w:marBottom w:val="0"/>
      <w:divBdr>
        <w:top w:val="none" w:sz="0" w:space="0" w:color="auto"/>
        <w:left w:val="none" w:sz="0" w:space="0" w:color="auto"/>
        <w:bottom w:val="none" w:sz="0" w:space="0" w:color="auto"/>
        <w:right w:val="none" w:sz="0" w:space="0" w:color="auto"/>
      </w:divBdr>
    </w:div>
    <w:div w:id="162754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code.visualstudio.com/insiders/" TargetMode="External"/><Relationship Id="rId12" Type="http://schemas.openxmlformats.org/officeDocument/2006/relationships/hyperlink" Target="https://console.firebase.google.com/u/0/"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android.com/studio"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evelopers.google.com/maps/documentation/"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1C581-0E77-4518-B28F-B22795094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12</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lhgiang149@gmail.com</dc:creator>
  <cp:keywords/>
  <dc:description/>
  <cp:lastModifiedBy>lhgiang149@gmail.com</cp:lastModifiedBy>
  <cp:revision>6</cp:revision>
  <dcterms:created xsi:type="dcterms:W3CDTF">2019-04-12T07:13:00Z</dcterms:created>
  <dcterms:modified xsi:type="dcterms:W3CDTF">2019-05-26T04:14:00Z</dcterms:modified>
</cp:coreProperties>
</file>